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Министерство образования и науки Российской Федерации</w:t>
      </w:r>
    </w:p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7F382C" w:rsidRPr="005D17CB" w:rsidRDefault="007F382C" w:rsidP="009944F3">
      <w:pPr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ТОМСКИЙ ГОСУДАРСТВЕННЫЙ УНИВЕРСИТЕТ СИСТЕМ УПРАВЛЕНИЯ И РАДИОЭЛЕКТРОНИКИ (ТУСУР)</w:t>
      </w:r>
    </w:p>
    <w:p w:rsidR="007F382C" w:rsidRDefault="007F382C" w:rsidP="00B8701C">
      <w:pPr>
        <w:spacing w:after="400"/>
        <w:ind w:firstLine="0"/>
        <w:jc w:val="center"/>
        <w:rPr>
          <w:noProof/>
          <w:lang w:val="ru-RU"/>
        </w:rPr>
      </w:pPr>
      <w:r w:rsidRPr="005D17CB">
        <w:rPr>
          <w:noProof/>
          <w:lang w:val="ru-RU"/>
        </w:rPr>
        <w:t>Кафедра автоматизированных систем управления (АСУ)</w:t>
      </w:r>
    </w:p>
    <w:p w:rsidR="00326476" w:rsidRPr="00AD047A" w:rsidRDefault="00326476" w:rsidP="004C209B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Утверждаю</w:t>
      </w:r>
    </w:p>
    <w:p w:rsidR="00326476" w:rsidRPr="00AD047A" w:rsidRDefault="00326476" w:rsidP="004C209B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заведующий каф. АСУ</w:t>
      </w:r>
    </w:p>
    <w:p w:rsidR="00326476" w:rsidRPr="00AD047A" w:rsidRDefault="00326476" w:rsidP="003F00F3">
      <w:pPr>
        <w:pStyle w:val="af1"/>
        <w:spacing w:line="360" w:lineRule="auto"/>
        <w:rPr>
          <w:lang w:val="ru-RU"/>
        </w:rPr>
      </w:pPr>
      <w:r w:rsidRPr="00AD047A">
        <w:rPr>
          <w:lang w:val="ru-RU"/>
        </w:rPr>
        <w:tab/>
      </w:r>
      <w:r w:rsidR="00157B93" w:rsidRPr="00AD047A">
        <w:rPr>
          <w:lang w:val="ru-RU"/>
        </w:rPr>
        <w:t>___________</w:t>
      </w:r>
      <w:r w:rsidRPr="00AD047A">
        <w:rPr>
          <w:lang w:val="ru-RU"/>
        </w:rPr>
        <w:tab/>
        <w:t>А.М. Кориков</w:t>
      </w:r>
    </w:p>
    <w:p w:rsidR="008C37D8" w:rsidRDefault="00832B1C" w:rsidP="00012AD2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="00153B3F" w:rsidRPr="00AD047A">
        <w:rPr>
          <w:i/>
          <w:lang w:val="ru-RU"/>
        </w:rPr>
        <w:t>Подпись</w:t>
      </w:r>
    </w:p>
    <w:p w:rsidR="00832B1C" w:rsidRPr="00E461C9" w:rsidRDefault="00685016" w:rsidP="00B8701C">
      <w:pPr>
        <w:pStyle w:val="af1"/>
        <w:spacing w:after="400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="00832B1C" w:rsidRPr="00AD047A">
        <w:rPr>
          <w:lang w:val="ru-RU"/>
        </w:rPr>
        <w:t>«__</w:t>
      </w:r>
      <w:r w:rsidR="009C7733" w:rsidRPr="00AD047A">
        <w:rPr>
          <w:lang w:val="ru-RU"/>
        </w:rPr>
        <w:t>_</w:t>
      </w:r>
      <w:r w:rsidR="00832B1C" w:rsidRPr="00AD047A">
        <w:rPr>
          <w:lang w:val="ru-RU"/>
        </w:rPr>
        <w:t>» ___________ 201</w:t>
      </w:r>
      <w:r w:rsidR="00AD047A" w:rsidRPr="00E461C9">
        <w:rPr>
          <w:lang w:val="ru-RU"/>
        </w:rPr>
        <w:t>7</w:t>
      </w:r>
    </w:p>
    <w:p w:rsidR="007F382C" w:rsidRPr="00AD047A" w:rsidRDefault="00AD047A" w:rsidP="00AD047A">
      <w:pPr>
        <w:ind w:firstLine="0"/>
        <w:jc w:val="center"/>
        <w:rPr>
          <w:b/>
          <w:bCs/>
          <w:noProof/>
          <w:lang w:val="ru-RU"/>
        </w:rPr>
      </w:pPr>
      <w:r w:rsidRPr="00AD047A">
        <w:rPr>
          <w:b/>
          <w:bCs/>
          <w:noProof/>
          <w:lang w:val="ru-RU"/>
        </w:rPr>
        <w:t>Облачная информационная система обучения студентов</w:t>
      </w:r>
    </w:p>
    <w:p w:rsidR="007F382C" w:rsidRPr="00AD047A" w:rsidRDefault="00516B9A" w:rsidP="00AD047A">
      <w:pPr>
        <w:ind w:firstLine="0"/>
        <w:jc w:val="center"/>
        <w:rPr>
          <w:noProof/>
          <w:lang w:val="ru-RU"/>
        </w:rPr>
      </w:pPr>
      <w:r w:rsidRPr="00AD047A">
        <w:rPr>
          <w:noProof/>
          <w:lang w:val="ru-RU"/>
        </w:rPr>
        <w:t xml:space="preserve">Отчёт </w:t>
      </w:r>
      <w:r w:rsidR="00F6170A" w:rsidRPr="00AD047A">
        <w:rPr>
          <w:noProof/>
          <w:lang w:val="ru-RU"/>
        </w:rPr>
        <w:t xml:space="preserve">по </w:t>
      </w:r>
      <w:r w:rsidR="00F55632" w:rsidRPr="00AD047A">
        <w:rPr>
          <w:noProof/>
          <w:lang w:val="ru-RU"/>
        </w:rPr>
        <w:t>групповому проектному обучению</w:t>
      </w:r>
    </w:p>
    <w:p w:rsidR="007F382C" w:rsidRPr="00AD047A" w:rsidRDefault="00F55632" w:rsidP="00AD047A">
      <w:pPr>
        <w:spacing w:after="400"/>
        <w:ind w:firstLine="0"/>
        <w:jc w:val="center"/>
        <w:rPr>
          <w:noProof/>
          <w:lang w:val="ru-RU"/>
        </w:rPr>
      </w:pPr>
      <w:r w:rsidRPr="00AD047A">
        <w:rPr>
          <w:noProof/>
          <w:lang w:val="ru-RU"/>
        </w:rPr>
        <w:t>Группа АСУ-1101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Научный руководитель: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преподаватель каф. АСУ,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  <w:t>профессор,</w:t>
      </w:r>
      <w:r w:rsidRPr="00AD047A">
        <w:rPr>
          <w:lang w:val="ru-RU"/>
        </w:rPr>
        <w:tab/>
        <w:t>д</w:t>
      </w:r>
      <w:r w:rsidR="00AD047A">
        <w:rPr>
          <w:lang w:val="ru-RU"/>
        </w:rPr>
        <w:t>.</w:t>
      </w:r>
      <w:r w:rsidRPr="00AD047A">
        <w:rPr>
          <w:lang w:val="ru-RU"/>
        </w:rPr>
        <w:t>т</w:t>
      </w:r>
      <w:r w:rsidR="00AD047A">
        <w:rPr>
          <w:lang w:val="ru-RU"/>
        </w:rPr>
        <w:t>.н.</w:t>
      </w:r>
    </w:p>
    <w:p w:rsidR="00E902FA" w:rsidRPr="00AD047A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9A6E07" w:rsidRPr="00AD047A">
        <w:rPr>
          <w:lang w:val="ru-RU"/>
        </w:rPr>
        <w:t>___________</w:t>
      </w:r>
      <w:r w:rsidRPr="00AD047A">
        <w:rPr>
          <w:lang w:val="ru-RU"/>
        </w:rPr>
        <w:tab/>
        <w:t>М.Ю. Катаев</w:t>
      </w:r>
    </w:p>
    <w:p w:rsidR="008C37D8" w:rsidRDefault="00E902FA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i/>
          <w:lang w:val="ru-RU"/>
        </w:rPr>
        <w:t>Подпись</w:t>
      </w:r>
    </w:p>
    <w:p w:rsidR="002F13C9" w:rsidRPr="00E461C9" w:rsidRDefault="00570B17" w:rsidP="00835349">
      <w:pPr>
        <w:pStyle w:val="af1"/>
        <w:spacing w:after="300"/>
        <w:rPr>
          <w:lang w:val="ru-RU"/>
        </w:rPr>
      </w:pP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Pr="00AD047A">
        <w:rPr>
          <w:lang w:val="ru-RU"/>
        </w:rPr>
        <w:tab/>
      </w:r>
      <w:r w:rsidR="00C83862" w:rsidRPr="00AD047A">
        <w:rPr>
          <w:lang w:val="ru-RU"/>
        </w:rPr>
        <w:t>«_</w:t>
      </w:r>
      <w:r w:rsidR="00B80AAE" w:rsidRPr="00AD047A">
        <w:rPr>
          <w:lang w:val="ru-RU"/>
        </w:rPr>
        <w:t>_</w:t>
      </w:r>
      <w:r w:rsidR="00C83862" w:rsidRPr="00AD047A">
        <w:rPr>
          <w:lang w:val="ru-RU"/>
        </w:rPr>
        <w:t>_» ___________ 201</w:t>
      </w:r>
      <w:r w:rsidR="00AD047A" w:rsidRPr="00E461C9">
        <w:rPr>
          <w:lang w:val="ru-RU"/>
        </w:rPr>
        <w:t>7</w:t>
      </w:r>
    </w:p>
    <w:p w:rsidR="00BA17E7" w:rsidRDefault="007F382C" w:rsidP="00694205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CF6F03" w:rsidRPr="00AD047A">
        <w:rPr>
          <w:lang w:val="ru-RU"/>
        </w:rPr>
        <w:tab/>
      </w:r>
      <w:r w:rsidR="00687F2F" w:rsidRPr="00AD047A">
        <w:rPr>
          <w:lang w:val="ru-RU"/>
        </w:rPr>
        <w:tab/>
      </w:r>
      <w:r w:rsidR="00BA17E7">
        <w:rPr>
          <w:lang w:val="ru-RU"/>
        </w:rPr>
        <w:t>Участники</w:t>
      </w:r>
      <w:r w:rsidR="00507426" w:rsidRPr="00AD047A">
        <w:rPr>
          <w:lang w:val="ru-RU"/>
        </w:rPr>
        <w:t xml:space="preserve"> проектной</w:t>
      </w:r>
    </w:p>
    <w:p w:rsidR="00BA17E7" w:rsidRPr="00AD047A" w:rsidRDefault="00BA17E7" w:rsidP="00BA17E7">
      <w:pPr>
        <w:pStyle w:val="af1"/>
        <w:spacing w:after="30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507426" w:rsidRPr="00AD047A">
        <w:rPr>
          <w:lang w:val="ru-RU"/>
        </w:rPr>
        <w:t>группы</w:t>
      </w:r>
      <w:r w:rsidR="00BB374D" w:rsidRPr="00AD047A">
        <w:rPr>
          <w:lang w:val="ru-RU"/>
        </w:rPr>
        <w:t>:</w:t>
      </w:r>
    </w:p>
    <w:p w:rsidR="007F382C" w:rsidRPr="00AD047A" w:rsidRDefault="007F382C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CF6F03" w:rsidRPr="00AD047A">
        <w:rPr>
          <w:lang w:val="ru-RU"/>
        </w:rPr>
        <w:tab/>
      </w:r>
      <w:r w:rsidR="00687F2F" w:rsidRPr="00AD047A">
        <w:rPr>
          <w:lang w:val="ru-RU"/>
        </w:rPr>
        <w:tab/>
      </w:r>
      <w:r w:rsidR="007143BE" w:rsidRPr="00AD047A">
        <w:rPr>
          <w:lang w:val="ru-RU"/>
        </w:rPr>
        <w:t>с</w:t>
      </w:r>
      <w:r w:rsidRPr="00AD047A">
        <w:rPr>
          <w:lang w:val="ru-RU"/>
        </w:rPr>
        <w:t>тудент гр. 434-1</w:t>
      </w:r>
    </w:p>
    <w:p w:rsidR="007F382C" w:rsidRPr="00E461C9" w:rsidRDefault="007F382C" w:rsidP="00186EB9">
      <w:pPr>
        <w:pStyle w:val="af1"/>
        <w:rPr>
          <w:lang w:val="ru-RU"/>
        </w:rPr>
      </w:pPr>
      <w:r w:rsidRPr="00AD047A">
        <w:rPr>
          <w:lang w:val="ru-RU"/>
        </w:rPr>
        <w:tab/>
      </w:r>
      <w:r w:rsidR="00FE63A7" w:rsidRPr="00E461C9">
        <w:rPr>
          <w:lang w:val="ru-RU"/>
        </w:rPr>
        <w:t>__________</w:t>
      </w:r>
      <w:r w:rsidR="00CF6F03" w:rsidRPr="00E461C9">
        <w:rPr>
          <w:lang w:val="ru-RU"/>
        </w:rPr>
        <w:t>_</w:t>
      </w:r>
      <w:r w:rsidR="00687F2F" w:rsidRPr="00E461C9">
        <w:rPr>
          <w:lang w:val="ru-RU"/>
        </w:rPr>
        <w:tab/>
      </w:r>
      <w:r w:rsidRPr="00E461C9">
        <w:rPr>
          <w:lang w:val="ru-RU"/>
        </w:rPr>
        <w:t>Ю.А. Богомолов</w:t>
      </w:r>
    </w:p>
    <w:p w:rsidR="008C37D8" w:rsidRDefault="00CF6F03" w:rsidP="00186EB9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E461C9">
        <w:rPr>
          <w:i/>
          <w:lang w:val="ru-RU"/>
        </w:rPr>
        <w:t>Подпись</w:t>
      </w:r>
    </w:p>
    <w:p w:rsidR="00AD047A" w:rsidRPr="00E461C9" w:rsidRDefault="00C3041D" w:rsidP="00BA17E7">
      <w:pPr>
        <w:pStyle w:val="af1"/>
        <w:spacing w:after="300"/>
        <w:rPr>
          <w:lang w:val="ru-RU"/>
        </w:rPr>
      </w:pP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="000C02DF" w:rsidRPr="00E461C9">
        <w:rPr>
          <w:lang w:val="ru-RU"/>
        </w:rPr>
        <w:t>«_</w:t>
      </w:r>
      <w:r w:rsidR="00B80AAE" w:rsidRPr="00E461C9">
        <w:rPr>
          <w:lang w:val="ru-RU"/>
        </w:rPr>
        <w:t>_</w:t>
      </w:r>
      <w:r w:rsidR="000C02DF" w:rsidRPr="00E461C9">
        <w:rPr>
          <w:lang w:val="ru-RU"/>
        </w:rPr>
        <w:t>_» ___________ 201</w:t>
      </w:r>
      <w:r w:rsidR="00AD047A" w:rsidRPr="00E461C9">
        <w:rPr>
          <w:lang w:val="ru-RU"/>
        </w:rPr>
        <w:t>7</w:t>
      </w:r>
    </w:p>
    <w:p w:rsidR="00AD047A" w:rsidRPr="00E461C9" w:rsidRDefault="00AD047A" w:rsidP="00AD047A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E461C9">
        <w:rPr>
          <w:lang w:val="ru-RU"/>
        </w:rPr>
        <w:tab/>
      </w:r>
      <w:r w:rsidRPr="00AD047A">
        <w:rPr>
          <w:lang w:val="ru-RU"/>
        </w:rPr>
        <w:t>студент гр. 434-1</w:t>
      </w:r>
    </w:p>
    <w:p w:rsidR="00AD047A" w:rsidRPr="00AD047A" w:rsidRDefault="00AD047A" w:rsidP="00AD047A">
      <w:pPr>
        <w:pStyle w:val="af1"/>
        <w:rPr>
          <w:lang w:val="ru-RU"/>
        </w:rPr>
      </w:pPr>
      <w:r w:rsidRPr="00E461C9">
        <w:rPr>
          <w:lang w:val="ru-RU"/>
        </w:rPr>
        <w:tab/>
      </w:r>
      <w:r w:rsidRPr="00186EB9">
        <w:t>___________</w:t>
      </w:r>
      <w:r>
        <w:tab/>
      </w:r>
      <w:r>
        <w:rPr>
          <w:lang w:val="ru-RU"/>
        </w:rPr>
        <w:t>А</w:t>
      </w:r>
      <w:r w:rsidRPr="00186EB9">
        <w:t>.А. Бо</w:t>
      </w:r>
      <w:r>
        <w:rPr>
          <w:lang w:val="ru-RU"/>
        </w:rPr>
        <w:t>друхин</w:t>
      </w:r>
    </w:p>
    <w:p w:rsidR="008C37D8" w:rsidRDefault="00AD047A" w:rsidP="00AD047A">
      <w:pPr>
        <w:pStyle w:val="af1"/>
      </w:pPr>
      <w:r w:rsidRPr="00186EB9">
        <w:tab/>
      </w:r>
      <w:r w:rsidRPr="00186EB9">
        <w:tab/>
      </w:r>
      <w:r w:rsidRPr="00CB516C">
        <w:rPr>
          <w:i/>
        </w:rPr>
        <w:t>Подпись</w:t>
      </w:r>
    </w:p>
    <w:p w:rsidR="00AD047A" w:rsidRPr="00186EB9" w:rsidRDefault="00AD047A" w:rsidP="00AD047A">
      <w:pPr>
        <w:pStyle w:val="af1"/>
      </w:pPr>
      <w:r w:rsidRPr="00186EB9">
        <w:tab/>
      </w:r>
      <w:r w:rsidRPr="00186EB9">
        <w:tab/>
      </w:r>
      <w:r w:rsidRPr="00186EB9">
        <w:tab/>
        <w:t>«_</w:t>
      </w:r>
      <w:r>
        <w:t>_</w:t>
      </w:r>
      <w:r w:rsidRPr="00186EB9">
        <w:t>_» ___________ 201</w:t>
      </w:r>
      <w:r>
        <w:t>7</w:t>
      </w:r>
    </w:p>
    <w:sdt>
      <w:sdtPr>
        <w:rPr>
          <w:rFonts w:eastAsia="Arial" w:cs="Arial"/>
          <w:b w:val="0"/>
          <w:noProof/>
          <w:sz w:val="22"/>
          <w:szCs w:val="22"/>
          <w:lang w:val="ru-RU"/>
        </w:rPr>
        <w:id w:val="1462306438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191C95" w:rsidRPr="00571205" w:rsidRDefault="00191C95" w:rsidP="00AC71E7">
          <w:pPr>
            <w:pStyle w:val="a5"/>
            <w:rPr>
              <w:noProof/>
              <w:szCs w:val="28"/>
              <w:lang w:val="ru-RU"/>
            </w:rPr>
          </w:pPr>
          <w:r w:rsidRPr="00571205">
            <w:rPr>
              <w:noProof/>
              <w:szCs w:val="28"/>
              <w:lang w:val="ru-RU"/>
            </w:rPr>
            <w:t>Оглавление</w:t>
          </w:r>
        </w:p>
        <w:p w:rsidR="00205F09" w:rsidRDefault="00191C95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571205">
            <w:rPr>
              <w:noProof/>
              <w:szCs w:val="28"/>
              <w:lang w:val="ru-RU"/>
            </w:rPr>
            <w:fldChar w:fldCharType="begin"/>
          </w:r>
          <w:r w:rsidRPr="00571205">
            <w:rPr>
              <w:noProof/>
              <w:szCs w:val="28"/>
              <w:lang w:val="ru-RU"/>
            </w:rPr>
            <w:instrText xml:space="preserve"> TOC \o "1-3" \h \z \u </w:instrText>
          </w:r>
          <w:r w:rsidRPr="00571205">
            <w:rPr>
              <w:noProof/>
              <w:szCs w:val="28"/>
              <w:lang w:val="ru-RU"/>
            </w:rPr>
            <w:fldChar w:fldCharType="separate"/>
          </w:r>
          <w:hyperlink w:anchor="_Toc501919316" w:history="1">
            <w:r w:rsidR="00205F09" w:rsidRPr="00C33382">
              <w:rPr>
                <w:rStyle w:val="a6"/>
                <w:noProof/>
              </w:rPr>
              <w:t>1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Введение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_Toc501919316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3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B24CBE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17" w:history="1">
            <w:r w:rsidR="00205F09" w:rsidRPr="00C33382">
              <w:rPr>
                <w:rStyle w:val="a6"/>
                <w:noProof/>
              </w:rPr>
              <w:t>2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Описание концепта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_Toc501919317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5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B24CBE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18" w:history="1">
            <w:r w:rsidR="00205F09" w:rsidRPr="00C33382">
              <w:rPr>
                <w:rStyle w:val="a6"/>
                <w:noProof/>
              </w:rPr>
              <w:t>2.1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Пользователь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_Toc501919318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5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B24CBE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19" w:history="1">
            <w:r w:rsidR="00205F09" w:rsidRPr="00C33382">
              <w:rPr>
                <w:rStyle w:val="a6"/>
                <w:noProof/>
              </w:rPr>
              <w:t>2.2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Коллективы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_Toc501919319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6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B24CBE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0" w:history="1">
            <w:r w:rsidR="00205F09" w:rsidRPr="00C33382">
              <w:rPr>
                <w:rStyle w:val="a6"/>
                <w:noProof/>
              </w:rPr>
              <w:t>2.3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Учебный процесс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_Toc501919320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7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B24CBE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1" w:history="1">
            <w:r w:rsidR="00205F09" w:rsidRPr="00C33382">
              <w:rPr>
                <w:rStyle w:val="a6"/>
                <w:noProof/>
              </w:rPr>
              <w:t>2.4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Разработка учебного материала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_Toc501919321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8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B24CBE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2" w:history="1">
            <w:r w:rsidR="00205F09" w:rsidRPr="00C33382">
              <w:rPr>
                <w:rStyle w:val="a6"/>
                <w:noProof/>
              </w:rPr>
              <w:t>2.5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Приложения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_Toc501919322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9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B24CBE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3" w:history="1">
            <w:r w:rsidR="00205F09" w:rsidRPr="00C33382">
              <w:rPr>
                <w:rStyle w:val="a6"/>
                <w:noProof/>
              </w:rPr>
              <w:t>3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Описание проделанной работы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_Toc501919323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12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B24CBE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4" w:history="1">
            <w:r w:rsidR="00205F09" w:rsidRPr="00C33382">
              <w:rPr>
                <w:rStyle w:val="a6"/>
                <w:noProof/>
              </w:rPr>
              <w:t>3.1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Использованные инструменты и технологии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_Toc501919324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12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B24CBE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5" w:history="1">
            <w:r w:rsidR="00205F09" w:rsidRPr="00C33382">
              <w:rPr>
                <w:rStyle w:val="a6"/>
                <w:noProof/>
              </w:rPr>
              <w:t>3.2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Моделирование структуры базы данных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_Toc501919325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14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B24CBE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6" w:history="1">
            <w:r w:rsidR="00205F09" w:rsidRPr="00C33382">
              <w:rPr>
                <w:rStyle w:val="a6"/>
                <w:noProof/>
              </w:rPr>
              <w:t>3.3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Приложение «Пользователи»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_Toc501919326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16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B24CBE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7" w:history="1">
            <w:r w:rsidR="00205F09" w:rsidRPr="00C33382">
              <w:rPr>
                <w:rStyle w:val="a6"/>
                <w:noProof/>
              </w:rPr>
              <w:t>3.4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Приложение «Разработчики»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_Toc501919327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18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B24CBE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8" w:history="1">
            <w:r w:rsidR="00205F09" w:rsidRPr="00C33382">
              <w:rPr>
                <w:rStyle w:val="a6"/>
                <w:noProof/>
              </w:rPr>
              <w:t>4</w:t>
            </w:r>
            <w:r w:rsidR="00205F09">
              <w:rPr>
                <w:rFonts w:asciiTheme="minorHAnsi" w:eastAsiaTheme="minorEastAsia" w:hAnsiTheme="minorHAnsi" w:cstheme="minorBidi"/>
                <w:noProof/>
                <w:sz w:val="22"/>
                <w:lang w:val="ru-RU" w:eastAsia="ru-RU"/>
              </w:rPr>
              <w:tab/>
            </w:r>
            <w:r w:rsidR="00205F09" w:rsidRPr="00C33382">
              <w:rPr>
                <w:rStyle w:val="a6"/>
                <w:noProof/>
              </w:rPr>
              <w:t>Заключение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_Toc501919328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20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205F09" w:rsidRDefault="00B24CB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501919329" w:history="1">
            <w:r w:rsidR="00205F09" w:rsidRPr="00C33382">
              <w:rPr>
                <w:rStyle w:val="a6"/>
                <w:noProof/>
              </w:rPr>
              <w:t>Список использованных источников</w:t>
            </w:r>
            <w:r w:rsidR="00205F09">
              <w:rPr>
                <w:noProof/>
                <w:webHidden/>
              </w:rPr>
              <w:tab/>
            </w:r>
            <w:r w:rsidR="00205F09">
              <w:rPr>
                <w:noProof/>
                <w:webHidden/>
              </w:rPr>
              <w:fldChar w:fldCharType="begin"/>
            </w:r>
            <w:r w:rsidR="00205F09">
              <w:rPr>
                <w:noProof/>
                <w:webHidden/>
              </w:rPr>
              <w:instrText xml:space="preserve"> PAGEREF _Toc501919329 \h </w:instrText>
            </w:r>
            <w:r w:rsidR="00205F09">
              <w:rPr>
                <w:noProof/>
                <w:webHidden/>
              </w:rPr>
            </w:r>
            <w:r w:rsidR="00205F09">
              <w:rPr>
                <w:noProof/>
                <w:webHidden/>
              </w:rPr>
              <w:fldChar w:fldCharType="separate"/>
            </w:r>
            <w:r w:rsidR="00BB6995">
              <w:rPr>
                <w:noProof/>
                <w:webHidden/>
              </w:rPr>
              <w:t>21</w:t>
            </w:r>
            <w:r w:rsidR="00205F09">
              <w:rPr>
                <w:noProof/>
                <w:webHidden/>
              </w:rPr>
              <w:fldChar w:fldCharType="end"/>
            </w:r>
          </w:hyperlink>
        </w:p>
        <w:p w:rsidR="00E27BE4" w:rsidRPr="005D17CB" w:rsidRDefault="00191C95" w:rsidP="00833D74">
          <w:pPr>
            <w:pStyle w:val="11"/>
            <w:tabs>
              <w:tab w:val="right" w:leader="dot" w:pos="9678"/>
            </w:tabs>
            <w:rPr>
              <w:noProof/>
              <w:lang w:val="ru-RU"/>
            </w:rPr>
          </w:pPr>
          <w:r w:rsidRPr="00571205">
            <w:rPr>
              <w:b/>
              <w:bCs/>
              <w:noProof/>
              <w:szCs w:val="28"/>
              <w:lang w:val="ru-RU"/>
            </w:rPr>
            <w:fldChar w:fldCharType="end"/>
          </w:r>
        </w:p>
      </w:sdtContent>
    </w:sdt>
    <w:p w:rsidR="004A1846" w:rsidRDefault="00DE71DA" w:rsidP="00C328E4">
      <w:pPr>
        <w:pStyle w:val="1"/>
        <w:rPr>
          <w:noProof/>
        </w:rPr>
      </w:pPr>
      <w:bookmarkStart w:id="0" w:name="_Toc501919316"/>
      <w:r w:rsidRPr="005D17CB">
        <w:rPr>
          <w:noProof/>
        </w:rPr>
        <w:lastRenderedPageBreak/>
        <w:t>Введение</w:t>
      </w:r>
      <w:bookmarkEnd w:id="0"/>
    </w:p>
    <w:p w:rsidR="008C37D8" w:rsidRDefault="00E461C9" w:rsidP="00E461C9">
      <w:pPr>
        <w:rPr>
          <w:lang w:val="ru-RU"/>
        </w:rPr>
      </w:pPr>
      <w:r w:rsidRPr="00E461C9">
        <w:rPr>
          <w:lang w:val="ru-RU"/>
        </w:rPr>
        <w:t>Несмотря на все достижения научно-технического прогресса, в современном образовании, мало направлений являются автоматизированными. Проверка домашних заданий в школе, лабораторных работ в университете – всё это целиком ложится на плечи учителей и преподавателей. Одни и те же задания по математике, физике, химии – решаются многими поколениями школьников и студентов, что приводит к проблеме списывания. Большая часть упражнений до сих пор выполняется в тетрадях, хотя практически у каждого уже есть компьютер, а многие набирают тексты в разы быстрее, чем пишут текст ручкой. Эти и другие моменты являются основой для разработки и внедрения в практику автоматизированных систем в образовании.</w:t>
      </w:r>
    </w:p>
    <w:p w:rsidR="008C37D8" w:rsidRDefault="00E461C9" w:rsidP="00E461C9">
      <w:pPr>
        <w:rPr>
          <w:lang w:val="ru-RU"/>
        </w:rPr>
      </w:pPr>
      <w:r w:rsidRPr="00E461C9">
        <w:rPr>
          <w:lang w:val="ru-RU"/>
        </w:rPr>
        <w:t>Решением проблемы может стать система, которая сможет автоматизировать процессы проверки решений и генерации уникальных задач; позволит создавать учебный материал нового поколения, отличающийся новизной, интерактивностью и разнообразием; позволит учащимся выполнять задания на компьютерах и мгновенно получать отклик, что может их больше заинтересовать.</w:t>
      </w:r>
    </w:p>
    <w:p w:rsidR="00E461C9" w:rsidRPr="00E461C9" w:rsidRDefault="00E461C9" w:rsidP="00E461C9">
      <w:pPr>
        <w:rPr>
          <w:lang w:val="ru-RU"/>
        </w:rPr>
      </w:pPr>
      <w:r w:rsidRPr="00E461C9">
        <w:rPr>
          <w:lang w:val="ru-RU"/>
        </w:rPr>
        <w:t>Предлагаемый концепт выражается следующими требованиями к системе:</w:t>
      </w:r>
    </w:p>
    <w:p w:rsidR="00E461C9" w:rsidRPr="00E461C9" w:rsidRDefault="00E461C9" w:rsidP="00E461C9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должно</w:t>
      </w:r>
      <w:r>
        <w:rPr>
          <w:lang w:val="ru-RU"/>
        </w:rPr>
        <w:t xml:space="preserve"> присутствовать</w:t>
      </w:r>
      <w:r w:rsidRPr="00E461C9">
        <w:rPr>
          <w:lang w:val="ru-RU"/>
        </w:rPr>
        <w:t xml:space="preserve"> множество инструментов для разработки учебных материалов, а также поддерживаться их добавление;</w:t>
      </w:r>
    </w:p>
    <w:p w:rsidR="00E461C9" w:rsidRPr="00E461C9" w:rsidRDefault="00E461C9" w:rsidP="00E461C9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преподаватели могут выдавать индивидуальные или коллективные задания;</w:t>
      </w:r>
    </w:p>
    <w:p w:rsidR="00E461C9" w:rsidRPr="00E461C9" w:rsidRDefault="00E461C9" w:rsidP="00E461C9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учащиеся могут выполнять задания поодиночке или в группах;</w:t>
      </w:r>
    </w:p>
    <w:p w:rsidR="00D532D7" w:rsidRDefault="00E461C9" w:rsidP="00D532D7">
      <w:pPr>
        <w:numPr>
          <w:ilvl w:val="0"/>
          <w:numId w:val="22"/>
        </w:numPr>
        <w:rPr>
          <w:lang w:val="ru-RU"/>
        </w:rPr>
      </w:pPr>
      <w:r w:rsidRPr="00E461C9">
        <w:rPr>
          <w:lang w:val="ru-RU"/>
        </w:rPr>
        <w:t>перед тем как решения попадут к преподавателю, они пройдут автоматизированную проверку.</w:t>
      </w:r>
    </w:p>
    <w:p w:rsidR="00B51634" w:rsidRDefault="004C53D5" w:rsidP="00B51634">
      <w:pPr>
        <w:ind w:firstLine="757"/>
        <w:rPr>
          <w:lang w:val="ru-RU"/>
        </w:rPr>
      </w:pPr>
      <w:r>
        <w:rPr>
          <w:lang w:val="ru-RU"/>
        </w:rPr>
        <w:t>Предлагаемый к</w:t>
      </w:r>
      <w:r w:rsidR="009C54A9">
        <w:rPr>
          <w:lang w:val="ru-RU"/>
        </w:rPr>
        <w:t>онцеп</w:t>
      </w:r>
      <w:r>
        <w:rPr>
          <w:lang w:val="ru-RU"/>
        </w:rPr>
        <w:t>т</w:t>
      </w:r>
      <w:r w:rsidR="009C54A9">
        <w:rPr>
          <w:lang w:val="ru-RU"/>
        </w:rPr>
        <w:t xml:space="preserve"> </w:t>
      </w:r>
      <w:r w:rsidR="00B51634">
        <w:rPr>
          <w:lang w:val="ru-RU"/>
        </w:rPr>
        <w:t>бер</w:t>
      </w:r>
      <w:r w:rsidR="00FA2BCD">
        <w:rPr>
          <w:lang w:val="ru-RU"/>
        </w:rPr>
        <w:t>ё</w:t>
      </w:r>
      <w:r w:rsidR="00B51634">
        <w:rPr>
          <w:lang w:val="ru-RU"/>
        </w:rPr>
        <w:t>т сво</w:t>
      </w:r>
      <w:r w:rsidR="00FA2BCD">
        <w:rPr>
          <w:lang w:val="ru-RU"/>
        </w:rPr>
        <w:t>ё</w:t>
      </w:r>
      <w:r w:rsidR="00B51634">
        <w:rPr>
          <w:lang w:val="ru-RU"/>
        </w:rPr>
        <w:t xml:space="preserve"> начало </w:t>
      </w:r>
      <w:r w:rsidR="00FA2BCD">
        <w:rPr>
          <w:lang w:val="ru-RU"/>
        </w:rPr>
        <w:t>в</w:t>
      </w:r>
      <w:r w:rsidR="00B51634">
        <w:rPr>
          <w:lang w:val="ru-RU"/>
        </w:rPr>
        <w:t xml:space="preserve"> </w:t>
      </w:r>
      <w:r w:rsidR="00FA2BCD">
        <w:rPr>
          <w:lang w:val="ru-RU"/>
        </w:rPr>
        <w:t>феврале</w:t>
      </w:r>
      <w:r w:rsidR="00B51634">
        <w:rPr>
          <w:lang w:val="ru-RU"/>
        </w:rPr>
        <w:t xml:space="preserve"> 2017 года и вс</w:t>
      </w:r>
      <w:r w:rsidR="00FA2BCD">
        <w:rPr>
          <w:lang w:val="ru-RU"/>
        </w:rPr>
        <w:t>ё</w:t>
      </w:r>
      <w:r w:rsidR="00E46EFC">
        <w:rPr>
          <w:lang w:val="ru-RU"/>
        </w:rPr>
        <w:t xml:space="preserve"> это</w:t>
      </w:r>
      <w:r w:rsidR="00B51634">
        <w:rPr>
          <w:lang w:val="ru-RU"/>
        </w:rPr>
        <w:t xml:space="preserve"> время он </w:t>
      </w:r>
      <w:r w:rsidR="00E46EFC">
        <w:rPr>
          <w:lang w:val="ru-RU"/>
        </w:rPr>
        <w:t>видоизменяется,</w:t>
      </w:r>
      <w:r w:rsidR="00E46EFC" w:rsidRPr="00E46EFC">
        <w:rPr>
          <w:lang w:val="ru-RU"/>
        </w:rPr>
        <w:t xml:space="preserve"> </w:t>
      </w:r>
      <w:r w:rsidR="00E46EFC">
        <w:rPr>
          <w:lang w:val="ru-RU"/>
        </w:rPr>
        <w:t>расширяется, улучшается</w:t>
      </w:r>
      <w:r w:rsidR="00B51634">
        <w:rPr>
          <w:lang w:val="ru-RU"/>
        </w:rPr>
        <w:t>.</w:t>
      </w:r>
      <w:r w:rsidR="00E46EFC">
        <w:rPr>
          <w:lang w:val="ru-RU"/>
        </w:rPr>
        <w:t xml:space="preserve"> Настоящая версия </w:t>
      </w:r>
      <w:r w:rsidR="00E46EFC">
        <w:rPr>
          <w:lang w:val="ru-RU"/>
        </w:rPr>
        <w:lastRenderedPageBreak/>
        <w:t>концепта полностью отличается от той, которая была</w:t>
      </w:r>
      <w:r w:rsidR="009B6A06">
        <w:rPr>
          <w:lang w:val="ru-RU"/>
        </w:rPr>
        <w:t xml:space="preserve"> представлена</w:t>
      </w:r>
      <w:r w:rsidR="00E46EFC">
        <w:rPr>
          <w:lang w:val="ru-RU"/>
        </w:rPr>
        <w:t xml:space="preserve"> весной 2017 года</w:t>
      </w:r>
      <w:r w:rsidR="009B6A06">
        <w:rPr>
          <w:lang w:val="ru-RU"/>
        </w:rPr>
        <w:t>.</w:t>
      </w:r>
    </w:p>
    <w:p w:rsidR="00297CD2" w:rsidRDefault="009C54A9" w:rsidP="00B51634">
      <w:pPr>
        <w:ind w:firstLine="757"/>
        <w:rPr>
          <w:lang w:val="ru-RU"/>
        </w:rPr>
      </w:pPr>
      <w:r>
        <w:rPr>
          <w:lang w:val="ru-RU"/>
        </w:rPr>
        <w:t>Целью, поставленной на этот семестр</w:t>
      </w:r>
      <w:r w:rsidR="00ED7AA0">
        <w:rPr>
          <w:lang w:val="ru-RU"/>
        </w:rPr>
        <w:t>,</w:t>
      </w:r>
      <w:r>
        <w:rPr>
          <w:lang w:val="ru-RU"/>
        </w:rPr>
        <w:t xml:space="preserve"> было продолжить </w:t>
      </w:r>
      <w:r w:rsidR="00ED7AA0">
        <w:rPr>
          <w:lang w:val="ru-RU"/>
        </w:rPr>
        <w:t>развивать идею, а также приступить к реализации</w:t>
      </w:r>
      <w:r w:rsidR="00680C43">
        <w:rPr>
          <w:lang w:val="ru-RU"/>
        </w:rPr>
        <w:t xml:space="preserve"> системы.</w:t>
      </w:r>
    </w:p>
    <w:p w:rsidR="00A17615" w:rsidRPr="00DB5F33" w:rsidRDefault="00A17615" w:rsidP="00A17615">
      <w:pPr>
        <w:ind w:firstLine="757"/>
        <w:rPr>
          <w:lang w:val="ru-RU"/>
        </w:rPr>
      </w:pPr>
      <w:r>
        <w:rPr>
          <w:lang w:val="ru-RU"/>
        </w:rPr>
        <w:t>В данном отчёте описывается концеп</w:t>
      </w:r>
      <w:r w:rsidR="004C53D5">
        <w:rPr>
          <w:lang w:val="ru-RU"/>
        </w:rPr>
        <w:t>т</w:t>
      </w:r>
      <w:r>
        <w:rPr>
          <w:lang w:val="ru-RU"/>
        </w:rPr>
        <w:t xml:space="preserve"> облачной информационной системы обучения студентов, которая позволит автоматизировать, упростить и улучшить многие аспекты обучения, и сделать его более разнообразным; </w:t>
      </w:r>
      <w:r w:rsidRPr="00C907C5">
        <w:rPr>
          <w:lang w:val="ru-RU"/>
        </w:rPr>
        <w:t>приводится</w:t>
      </w:r>
      <w:r>
        <w:rPr>
          <w:lang w:val="ru-RU"/>
        </w:rPr>
        <w:t xml:space="preserve"> процесс разработки данной системы на языке </w:t>
      </w:r>
      <w:r>
        <w:t>Python</w:t>
      </w:r>
      <w:r>
        <w:rPr>
          <w:lang w:val="ru-RU"/>
        </w:rPr>
        <w:t xml:space="preserve"> </w:t>
      </w:r>
      <w:r w:rsidRPr="00D532D7">
        <w:rPr>
          <w:lang w:val="ru-RU"/>
        </w:rPr>
        <w:t xml:space="preserve">3 </w:t>
      </w:r>
      <w:r>
        <w:rPr>
          <w:lang w:val="ru-RU"/>
        </w:rPr>
        <w:t xml:space="preserve">с использованием фреймворка для веб-разработки </w:t>
      </w:r>
      <w:r>
        <w:t>Django</w:t>
      </w:r>
      <w:r w:rsidRPr="00D532D7">
        <w:rPr>
          <w:lang w:val="ru-RU"/>
        </w:rPr>
        <w:t>.</w:t>
      </w:r>
    </w:p>
    <w:p w:rsidR="004B09D5" w:rsidRDefault="009B6A06" w:rsidP="004B09D5">
      <w:pPr>
        <w:pStyle w:val="1"/>
      </w:pPr>
      <w:bookmarkStart w:id="1" w:name="_Toc501919317"/>
      <w:r>
        <w:lastRenderedPageBreak/>
        <w:t>Описание концепта</w:t>
      </w:r>
      <w:bookmarkEnd w:id="1"/>
    </w:p>
    <w:p w:rsidR="00C31AB7" w:rsidRDefault="00C31AB7" w:rsidP="00C31AB7">
      <w:pPr>
        <w:pStyle w:val="2"/>
        <w:pageBreakBefore w:val="0"/>
        <w:ind w:left="578" w:hanging="578"/>
      </w:pPr>
      <w:bookmarkStart w:id="2" w:name="_Toc501919318"/>
      <w:r>
        <w:t>Пользователь</w:t>
      </w:r>
      <w:bookmarkEnd w:id="2"/>
    </w:p>
    <w:p w:rsidR="00E461C9" w:rsidRPr="00E461C9" w:rsidRDefault="00C31AB7" w:rsidP="00E461C9">
      <w:pPr>
        <w:rPr>
          <w:lang w:val="ru-RU"/>
        </w:rPr>
      </w:pPr>
      <w:r>
        <w:rPr>
          <w:lang w:val="ru-RU"/>
        </w:rPr>
        <w:t xml:space="preserve">Сердцем нашей системы является пользователь. Именно пользователи разрабатывают учебные материалы, решают задачи, создают средства для создания учебных материалов. </w:t>
      </w:r>
      <w:r w:rsidR="00C75A73">
        <w:rPr>
          <w:lang w:val="ru-RU"/>
        </w:rPr>
        <w:t>Напрашивается разделение пользователей на следующие роли</w:t>
      </w:r>
      <w:r w:rsidR="00E461C9" w:rsidRPr="00E461C9">
        <w:rPr>
          <w:lang w:val="ru-RU"/>
        </w:rPr>
        <w:t>: автор, преподаватель, разработчик и студент. У каждой из ролей есть свои функции:</w:t>
      </w:r>
    </w:p>
    <w:p w:rsidR="00E461C9" w:rsidRPr="00E461C9" w:rsidRDefault="00C75A73" w:rsidP="00E461C9">
      <w:pPr>
        <w:numPr>
          <w:ilvl w:val="0"/>
          <w:numId w:val="23"/>
        </w:numPr>
        <w:rPr>
          <w:lang w:val="ru-RU"/>
        </w:rPr>
      </w:pPr>
      <w:r>
        <w:rPr>
          <w:lang w:val="ru-RU"/>
        </w:rPr>
        <w:t>а</w:t>
      </w:r>
      <w:r w:rsidR="00E461C9" w:rsidRPr="00E461C9">
        <w:rPr>
          <w:lang w:val="ru-RU"/>
        </w:rPr>
        <w:t>втор</w:t>
      </w:r>
      <w:r>
        <w:rPr>
          <w:lang w:val="ru-RU"/>
        </w:rPr>
        <w:t xml:space="preserve"> –</w:t>
      </w:r>
      <w:r w:rsidR="00E461C9" w:rsidRPr="00E461C9">
        <w:rPr>
          <w:lang w:val="ru-RU"/>
        </w:rPr>
        <w:t xml:space="preserve"> </w:t>
      </w:r>
      <w:r>
        <w:rPr>
          <w:lang w:val="ru-RU"/>
        </w:rPr>
        <w:t>пользователь, составляющий учебный материал</w:t>
      </w:r>
      <w:r w:rsidR="00E461C9" w:rsidRPr="00E461C9">
        <w:rPr>
          <w:lang w:val="ru-RU"/>
        </w:rPr>
        <w:t>;</w:t>
      </w:r>
    </w:p>
    <w:p w:rsidR="00E461C9" w:rsidRPr="00E461C9" w:rsidRDefault="00E461C9" w:rsidP="00E461C9">
      <w:pPr>
        <w:numPr>
          <w:ilvl w:val="0"/>
          <w:numId w:val="23"/>
        </w:numPr>
        <w:rPr>
          <w:lang w:val="ru-RU"/>
        </w:rPr>
      </w:pPr>
      <w:r w:rsidRPr="00E461C9">
        <w:rPr>
          <w:lang w:val="ru-RU"/>
        </w:rPr>
        <w:t>преподаватель</w:t>
      </w:r>
      <w:r w:rsidR="00C75A73">
        <w:rPr>
          <w:lang w:val="ru-RU"/>
        </w:rPr>
        <w:t xml:space="preserve"> –</w:t>
      </w:r>
      <w:r w:rsidRPr="00E461C9">
        <w:rPr>
          <w:lang w:val="ru-RU"/>
        </w:rPr>
        <w:t xml:space="preserve"> </w:t>
      </w:r>
      <w:r w:rsidR="00C75A73">
        <w:rPr>
          <w:lang w:val="ru-RU"/>
        </w:rPr>
        <w:t>пользователь, обучающий студентов по какому-либо учебному материалу</w:t>
      </w:r>
      <w:r w:rsidR="00C75A73" w:rsidRPr="00C75A73">
        <w:rPr>
          <w:lang w:val="ru-RU"/>
        </w:rPr>
        <w:t xml:space="preserve">; </w:t>
      </w:r>
      <w:r w:rsidRPr="00E461C9">
        <w:rPr>
          <w:lang w:val="ru-RU"/>
        </w:rPr>
        <w:t>выдаёт задания учащимся, а также проверяет результаты их работы;</w:t>
      </w:r>
    </w:p>
    <w:p w:rsidR="00E461C9" w:rsidRPr="00E461C9" w:rsidRDefault="00E461C9" w:rsidP="00E461C9">
      <w:pPr>
        <w:numPr>
          <w:ilvl w:val="0"/>
          <w:numId w:val="23"/>
        </w:numPr>
        <w:rPr>
          <w:lang w:val="ru-RU"/>
        </w:rPr>
      </w:pPr>
      <w:r w:rsidRPr="00E461C9">
        <w:rPr>
          <w:lang w:val="ru-RU"/>
        </w:rPr>
        <w:t>разработчик</w:t>
      </w:r>
      <w:r w:rsidR="000D59CA" w:rsidRPr="000D59CA">
        <w:rPr>
          <w:lang w:val="ru-RU"/>
        </w:rPr>
        <w:t xml:space="preserve"> </w:t>
      </w:r>
      <w:r w:rsidR="000D59CA">
        <w:rPr>
          <w:lang w:val="ru-RU"/>
        </w:rPr>
        <w:t>–</w:t>
      </w:r>
      <w:r w:rsidRPr="00E461C9">
        <w:rPr>
          <w:lang w:val="ru-RU"/>
        </w:rPr>
        <w:t xml:space="preserve"> </w:t>
      </w:r>
      <w:r w:rsidR="000D59CA">
        <w:rPr>
          <w:lang w:val="ru-RU"/>
        </w:rPr>
        <w:t xml:space="preserve">пользователь, </w:t>
      </w:r>
      <w:r w:rsidRPr="00E461C9">
        <w:rPr>
          <w:lang w:val="ru-RU"/>
        </w:rPr>
        <w:t>созда</w:t>
      </w:r>
      <w:r w:rsidR="000D59CA">
        <w:rPr>
          <w:lang w:val="ru-RU"/>
        </w:rPr>
        <w:t>ющий</w:t>
      </w:r>
      <w:r w:rsidRPr="00E461C9">
        <w:rPr>
          <w:lang w:val="ru-RU"/>
        </w:rPr>
        <w:t xml:space="preserve"> программное обеспечение, дающее простор автору в составлении материала;</w:t>
      </w:r>
    </w:p>
    <w:p w:rsidR="00E461C9" w:rsidRPr="00E461C9" w:rsidRDefault="00E461C9" w:rsidP="00E461C9">
      <w:pPr>
        <w:numPr>
          <w:ilvl w:val="0"/>
          <w:numId w:val="23"/>
        </w:numPr>
        <w:rPr>
          <w:lang w:val="ru-RU"/>
        </w:rPr>
      </w:pPr>
      <w:r w:rsidRPr="00E461C9">
        <w:rPr>
          <w:lang w:val="ru-RU"/>
        </w:rPr>
        <w:t>студент</w:t>
      </w:r>
      <w:r w:rsidR="000D59CA">
        <w:rPr>
          <w:lang w:val="ru-RU"/>
        </w:rPr>
        <w:t xml:space="preserve"> – пользователь,</w:t>
      </w:r>
      <w:r w:rsidRPr="00E461C9">
        <w:rPr>
          <w:lang w:val="ru-RU"/>
        </w:rPr>
        <w:t xml:space="preserve"> выполня</w:t>
      </w:r>
      <w:r w:rsidR="000D59CA">
        <w:rPr>
          <w:lang w:val="ru-RU"/>
        </w:rPr>
        <w:t>ющий</w:t>
      </w:r>
      <w:r w:rsidRPr="00E461C9">
        <w:rPr>
          <w:lang w:val="ru-RU"/>
        </w:rPr>
        <w:t xml:space="preserve"> задания, выданные преподавателем.</w:t>
      </w:r>
    </w:p>
    <w:p w:rsidR="00E461C9" w:rsidRDefault="00E461C9" w:rsidP="00E461C9">
      <w:pPr>
        <w:rPr>
          <w:lang w:val="ru-RU"/>
        </w:rPr>
      </w:pPr>
      <w:r w:rsidRPr="00E461C9">
        <w:rPr>
          <w:lang w:val="ru-RU"/>
        </w:rPr>
        <w:t>При этом один и тот же пользователь может иметь несколько ролей, например, аспирант, находящийся в процессе обучения, параллельно может быть ассистентом преподавателя, проводя лабораторные работы у студентов.</w:t>
      </w:r>
    </w:p>
    <w:p w:rsidR="008C37D8" w:rsidRDefault="000D59CA" w:rsidP="00E461C9">
      <w:pPr>
        <w:rPr>
          <w:lang w:val="ru-RU"/>
        </w:rPr>
      </w:pPr>
      <w:r>
        <w:rPr>
          <w:lang w:val="ru-RU"/>
        </w:rPr>
        <w:t xml:space="preserve">Следует отметить, что это не все роли пользователей в системе. Система </w:t>
      </w:r>
      <w:r w:rsidR="004967F8">
        <w:rPr>
          <w:lang w:val="ru-RU"/>
        </w:rPr>
        <w:t>позволяет производить</w:t>
      </w:r>
      <w:r>
        <w:rPr>
          <w:lang w:val="ru-RU"/>
        </w:rPr>
        <w:t xml:space="preserve"> логическое деление пользователей </w:t>
      </w:r>
      <w:r w:rsidR="004967F8">
        <w:rPr>
          <w:lang w:val="ru-RU"/>
        </w:rPr>
        <w:t xml:space="preserve">на </w:t>
      </w:r>
      <w:r w:rsidR="00D519DB">
        <w:rPr>
          <w:lang w:val="ru-RU"/>
        </w:rPr>
        <w:t>коллективы</w:t>
      </w:r>
      <w:r w:rsidR="0009216D">
        <w:rPr>
          <w:lang w:val="ru-RU"/>
        </w:rPr>
        <w:t>,</w:t>
      </w:r>
      <w:r w:rsidR="004967F8">
        <w:rPr>
          <w:lang w:val="ru-RU"/>
        </w:rPr>
        <w:t xml:space="preserve"> </w:t>
      </w:r>
      <w:r w:rsidR="0009216D">
        <w:rPr>
          <w:lang w:val="ru-RU"/>
        </w:rPr>
        <w:t>например, коллектив преподавателей кафедры АСУ ТУСУР, коллектив разработчиков ПО и коллектив тестировщиков</w:t>
      </w:r>
      <w:r w:rsidR="008F1A5A">
        <w:rPr>
          <w:lang w:val="ru-RU"/>
        </w:rPr>
        <w:t>.</w:t>
      </w:r>
    </w:p>
    <w:p w:rsidR="008F1A5A" w:rsidRDefault="008F1A5A" w:rsidP="008F1A5A">
      <w:pPr>
        <w:pStyle w:val="2"/>
      </w:pPr>
      <w:bookmarkStart w:id="3" w:name="_Toc501919319"/>
      <w:r>
        <w:lastRenderedPageBreak/>
        <w:t>Коллективы</w:t>
      </w:r>
      <w:bookmarkEnd w:id="3"/>
    </w:p>
    <w:p w:rsidR="008C37D8" w:rsidRDefault="00C0360B" w:rsidP="009E7EA8">
      <w:pPr>
        <w:rPr>
          <w:lang w:val="ru-RU"/>
        </w:rPr>
      </w:pPr>
      <w:r>
        <w:rPr>
          <w:lang w:val="ru-RU"/>
        </w:rPr>
        <w:t>Коллективы – средство логического деления пользователей на подразделения. Такие деления позволяют реализовывать учебные организации (напр</w:t>
      </w:r>
      <w:r w:rsidR="009A002A">
        <w:rPr>
          <w:lang w:val="ru-RU"/>
        </w:rPr>
        <w:t>имер,</w:t>
      </w:r>
      <w:r>
        <w:rPr>
          <w:lang w:val="ru-RU"/>
        </w:rPr>
        <w:t xml:space="preserve"> университеты, школы, дет</w:t>
      </w:r>
      <w:r w:rsidR="009A002A">
        <w:rPr>
          <w:lang w:val="ru-RU"/>
        </w:rPr>
        <w:t>ские</w:t>
      </w:r>
      <w:r>
        <w:rPr>
          <w:lang w:val="ru-RU"/>
        </w:rPr>
        <w:t xml:space="preserve"> сады и </w:t>
      </w:r>
      <w:r w:rsidR="009478A1">
        <w:rPr>
          <w:lang w:val="ru-RU"/>
        </w:rPr>
        <w:t>пр</w:t>
      </w:r>
      <w:r w:rsidR="00955A01">
        <w:rPr>
          <w:lang w:val="ru-RU"/>
        </w:rPr>
        <w:t>.</w:t>
      </w:r>
      <w:r>
        <w:rPr>
          <w:lang w:val="ru-RU"/>
        </w:rPr>
        <w:t>), делить их на подразделения (напр</w:t>
      </w:r>
      <w:r w:rsidR="00F1607D">
        <w:rPr>
          <w:lang w:val="ru-RU"/>
        </w:rPr>
        <w:t>имер, факультеты,</w:t>
      </w:r>
      <w:r>
        <w:rPr>
          <w:lang w:val="ru-RU"/>
        </w:rPr>
        <w:t xml:space="preserve"> кафедры, коллективы преподавателей и т.п.). Такие деления можно производить сколь угодно раз, пока не будет создана удовлетворяющая схема организации.</w:t>
      </w:r>
    </w:p>
    <w:p w:rsidR="009E7EA8" w:rsidRDefault="00B0052A" w:rsidP="00E21314">
      <w:pPr>
        <w:pStyle w:val="af"/>
      </w:pPr>
      <w:r>
        <w:rPr>
          <w:noProof/>
        </w:rPr>
        <w:drawing>
          <wp:inline distT="0" distB="0" distL="0" distR="0">
            <wp:extent cx="6145530" cy="36576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60B" w:rsidRDefault="009E7EA8" w:rsidP="009E7EA8">
      <w:pPr>
        <w:pStyle w:val="ae"/>
        <w:jc w:val="center"/>
        <w:rPr>
          <w:lang w:val="ru-RU"/>
        </w:rPr>
      </w:pPr>
      <w:r w:rsidRPr="009E7EA8">
        <w:rPr>
          <w:lang w:val="ru-RU"/>
        </w:rPr>
        <w:t xml:space="preserve">Рисунок </w:t>
      </w:r>
      <w:r w:rsidR="00B556F4">
        <w:rPr>
          <w:lang w:val="ru-RU"/>
        </w:rPr>
        <w:fldChar w:fldCharType="begin"/>
      </w:r>
      <w:r w:rsidR="00B556F4">
        <w:rPr>
          <w:lang w:val="ru-RU"/>
        </w:rPr>
        <w:instrText xml:space="preserve"> STYLEREF 1 \s </w:instrText>
      </w:r>
      <w:r w:rsidR="00B556F4">
        <w:rPr>
          <w:lang w:val="ru-RU"/>
        </w:rPr>
        <w:fldChar w:fldCharType="separate"/>
      </w:r>
      <w:r w:rsidR="00BB6995">
        <w:rPr>
          <w:noProof/>
          <w:lang w:val="ru-RU"/>
        </w:rPr>
        <w:t>2</w:t>
      </w:r>
      <w:r w:rsidR="00B556F4">
        <w:rPr>
          <w:lang w:val="ru-RU"/>
        </w:rPr>
        <w:fldChar w:fldCharType="end"/>
      </w:r>
      <w:r w:rsidR="00B556F4">
        <w:rPr>
          <w:lang w:val="ru-RU"/>
        </w:rPr>
        <w:t>.</w:t>
      </w:r>
      <w:r w:rsidR="00B556F4">
        <w:rPr>
          <w:lang w:val="ru-RU"/>
        </w:rPr>
        <w:fldChar w:fldCharType="begin"/>
      </w:r>
      <w:r w:rsidR="00B556F4">
        <w:rPr>
          <w:lang w:val="ru-RU"/>
        </w:rPr>
        <w:instrText xml:space="preserve"> SEQ Рисунок \* ARABIC \s 1 </w:instrText>
      </w:r>
      <w:r w:rsidR="00B556F4">
        <w:rPr>
          <w:lang w:val="ru-RU"/>
        </w:rPr>
        <w:fldChar w:fldCharType="separate"/>
      </w:r>
      <w:r w:rsidR="00BB6995">
        <w:rPr>
          <w:noProof/>
          <w:lang w:val="ru-RU"/>
        </w:rPr>
        <w:t>1</w:t>
      </w:r>
      <w:r w:rsidR="00B556F4">
        <w:rPr>
          <w:lang w:val="ru-RU"/>
        </w:rPr>
        <w:fldChar w:fldCharType="end"/>
      </w:r>
      <w:r>
        <w:rPr>
          <w:lang w:val="ru-RU"/>
        </w:rPr>
        <w:t xml:space="preserve"> Пример деления организации на коллективы</w:t>
      </w:r>
    </w:p>
    <w:p w:rsidR="008C37D8" w:rsidRDefault="009E7EA8" w:rsidP="009E7EA8">
      <w:pPr>
        <w:rPr>
          <w:lang w:val="ru-RU"/>
        </w:rPr>
      </w:pPr>
      <w:r>
        <w:rPr>
          <w:lang w:val="ru-RU"/>
        </w:rPr>
        <w:t>Коллективы предоставляют функционал управления над дочерними коллективами: создание, редактирование, удаление.</w:t>
      </w:r>
    </w:p>
    <w:p w:rsidR="008C37D8" w:rsidRDefault="009E7EA8" w:rsidP="009E7EA8">
      <w:pPr>
        <w:rPr>
          <w:lang w:val="ru-RU"/>
        </w:rPr>
      </w:pPr>
      <w:r>
        <w:rPr>
          <w:lang w:val="ru-RU"/>
        </w:rPr>
        <w:t xml:space="preserve">Пользователь может находиться одновременно в разных коллективах и </w:t>
      </w:r>
      <w:r w:rsidR="00B83B07">
        <w:rPr>
          <w:lang w:val="ru-RU"/>
        </w:rPr>
        <w:t>иметь разные роли</w:t>
      </w:r>
      <w:r>
        <w:rPr>
          <w:lang w:val="ru-RU"/>
        </w:rPr>
        <w:t>.</w:t>
      </w:r>
    </w:p>
    <w:p w:rsidR="008F1A5A" w:rsidRDefault="00700418" w:rsidP="008F1A5A">
      <w:pPr>
        <w:pStyle w:val="2"/>
      </w:pPr>
      <w:bookmarkStart w:id="4" w:name="_Toc501919320"/>
      <w:r>
        <w:lastRenderedPageBreak/>
        <w:t>Учебный процесс</w:t>
      </w:r>
      <w:bookmarkEnd w:id="4"/>
    </w:p>
    <w:p w:rsidR="008C37D8" w:rsidRDefault="00700418" w:rsidP="00700418">
      <w:pPr>
        <w:rPr>
          <w:lang w:val="ru-RU"/>
        </w:rPr>
      </w:pPr>
      <w:r>
        <w:rPr>
          <w:lang w:val="ru-RU"/>
        </w:rPr>
        <w:t>Учебный процесс – организация учебно-воспитательной деятельности</w:t>
      </w:r>
      <w:r w:rsidRPr="00700418">
        <w:rPr>
          <w:lang w:val="ru-RU"/>
        </w:rPr>
        <w:t>;</w:t>
      </w:r>
      <w:r>
        <w:rPr>
          <w:lang w:val="ru-RU"/>
        </w:rPr>
        <w:t xml:space="preserve"> направлен на достижение целей обучения. Включает все виды учебных занятий: уроки, лекции, проектные работы, контрольные работы, сочинения и другие.</w:t>
      </w:r>
    </w:p>
    <w:p w:rsidR="008C37D8" w:rsidRDefault="00C2337C" w:rsidP="00700418">
      <w:pPr>
        <w:rPr>
          <w:lang w:val="ru-RU"/>
        </w:rPr>
      </w:pPr>
      <w:r>
        <w:rPr>
          <w:lang w:val="ru-RU"/>
        </w:rPr>
        <w:t>Организация учебного процесса происходит следующ</w:t>
      </w:r>
      <w:r w:rsidR="00D32243">
        <w:rPr>
          <w:lang w:val="ru-RU"/>
        </w:rPr>
        <w:t>и</w:t>
      </w:r>
      <w:r>
        <w:rPr>
          <w:lang w:val="ru-RU"/>
        </w:rPr>
        <w:t>м образом: формируется группа обучающихся, к ним прикрепля</w:t>
      </w:r>
      <w:r w:rsidR="001F772D">
        <w:rPr>
          <w:lang w:val="ru-RU"/>
        </w:rPr>
        <w:t xml:space="preserve">ются </w:t>
      </w:r>
      <w:r>
        <w:rPr>
          <w:lang w:val="ru-RU"/>
        </w:rPr>
        <w:t xml:space="preserve">коллективы преподавателей </w:t>
      </w:r>
      <w:r w:rsidR="006461C4">
        <w:rPr>
          <w:lang w:val="ru-RU"/>
        </w:rPr>
        <w:t>по</w:t>
      </w:r>
      <w:r>
        <w:rPr>
          <w:lang w:val="ru-RU"/>
        </w:rPr>
        <w:t xml:space="preserve"> каждо</w:t>
      </w:r>
      <w:r w:rsidR="006461C4">
        <w:rPr>
          <w:lang w:val="ru-RU"/>
        </w:rPr>
        <w:t>му</w:t>
      </w:r>
      <w:r>
        <w:rPr>
          <w:lang w:val="ru-RU"/>
        </w:rPr>
        <w:t xml:space="preserve"> </w:t>
      </w:r>
      <w:r w:rsidR="001F772D">
        <w:rPr>
          <w:lang w:val="ru-RU"/>
        </w:rPr>
        <w:t>курс</w:t>
      </w:r>
      <w:r w:rsidR="006461C4">
        <w:rPr>
          <w:lang w:val="ru-RU"/>
        </w:rPr>
        <w:t>у</w:t>
      </w:r>
      <w:r w:rsidR="00F1082D">
        <w:rPr>
          <w:lang w:val="ru-RU"/>
        </w:rPr>
        <w:t xml:space="preserve">, </w:t>
      </w:r>
      <w:r w:rsidR="006461C4">
        <w:rPr>
          <w:lang w:val="ru-RU"/>
        </w:rPr>
        <w:t xml:space="preserve">в рамках которых </w:t>
      </w:r>
      <w:r w:rsidR="00F1082D">
        <w:rPr>
          <w:lang w:val="ru-RU"/>
        </w:rPr>
        <w:t>преподаватели выдают</w:t>
      </w:r>
      <w:r w:rsidR="002D60BB">
        <w:rPr>
          <w:lang w:val="ru-RU"/>
        </w:rPr>
        <w:t xml:space="preserve"> студентам</w:t>
      </w:r>
      <w:r w:rsidR="00193CCB">
        <w:rPr>
          <w:lang w:val="ru-RU"/>
        </w:rPr>
        <w:t xml:space="preserve"> материал</w:t>
      </w:r>
      <w:r w:rsidR="006461C4">
        <w:rPr>
          <w:lang w:val="ru-RU"/>
        </w:rPr>
        <w:t>ы</w:t>
      </w:r>
      <w:r w:rsidR="00193CCB">
        <w:rPr>
          <w:lang w:val="ru-RU"/>
        </w:rPr>
        <w:t xml:space="preserve"> </w:t>
      </w:r>
      <w:r w:rsidR="006072F7">
        <w:rPr>
          <w:lang w:val="ru-RU"/>
        </w:rPr>
        <w:t xml:space="preserve">из </w:t>
      </w:r>
      <w:r w:rsidR="00193CCB">
        <w:rPr>
          <w:lang w:val="ru-RU"/>
        </w:rPr>
        <w:t>эти</w:t>
      </w:r>
      <w:r w:rsidR="006072F7">
        <w:rPr>
          <w:lang w:val="ru-RU"/>
        </w:rPr>
        <w:t>х</w:t>
      </w:r>
      <w:r w:rsidR="00193CCB">
        <w:rPr>
          <w:lang w:val="ru-RU"/>
        </w:rPr>
        <w:t xml:space="preserve"> курс</w:t>
      </w:r>
      <w:r w:rsidR="006072F7">
        <w:rPr>
          <w:lang w:val="ru-RU"/>
        </w:rPr>
        <w:t>ов</w:t>
      </w:r>
      <w:r>
        <w:rPr>
          <w:lang w:val="ru-RU"/>
        </w:rPr>
        <w:t>.</w:t>
      </w:r>
      <w:r w:rsidR="0012536B">
        <w:rPr>
          <w:lang w:val="ru-RU"/>
        </w:rPr>
        <w:t xml:space="preserve"> Студенты же решают выданные им задания.</w:t>
      </w:r>
    </w:p>
    <w:p w:rsidR="00B556F4" w:rsidRDefault="002E1BC4" w:rsidP="002E1BC4">
      <w:pPr>
        <w:pStyle w:val="af"/>
      </w:pPr>
      <w:r w:rsidRPr="002E1BC4">
        <w:rPr>
          <w:noProof/>
        </w:rPr>
        <w:drawing>
          <wp:inline distT="0" distB="0" distL="0" distR="0">
            <wp:extent cx="5935345" cy="2658745"/>
            <wp:effectExtent l="0" t="0" r="825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37C" w:rsidRPr="00D122BE" w:rsidRDefault="00B556F4" w:rsidP="00B556F4">
      <w:pPr>
        <w:pStyle w:val="ae"/>
        <w:ind w:firstLine="567"/>
        <w:jc w:val="center"/>
        <w:rPr>
          <w:lang w:val="ru-RU"/>
        </w:rPr>
      </w:pPr>
      <w:r w:rsidRPr="00B556F4">
        <w:rPr>
          <w:lang w:val="ru-RU"/>
        </w:rPr>
        <w:t xml:space="preserve">Рисунок </w:t>
      </w:r>
      <w:r>
        <w:fldChar w:fldCharType="begin"/>
      </w:r>
      <w:r w:rsidRPr="00B556F4">
        <w:rPr>
          <w:lang w:val="ru-RU"/>
        </w:rPr>
        <w:instrText xml:space="preserve"> </w:instrText>
      </w:r>
      <w:r>
        <w:instrText>STYLEREF</w:instrText>
      </w:r>
      <w:r w:rsidRPr="00B556F4">
        <w:rPr>
          <w:lang w:val="ru-RU"/>
        </w:rPr>
        <w:instrText xml:space="preserve"> 1 \</w:instrText>
      </w:r>
      <w:r>
        <w:instrText>s</w:instrText>
      </w:r>
      <w:r w:rsidRPr="00B556F4">
        <w:rPr>
          <w:lang w:val="ru-RU"/>
        </w:rPr>
        <w:instrText xml:space="preserve"> </w:instrText>
      </w:r>
      <w:r>
        <w:fldChar w:fldCharType="separate"/>
      </w:r>
      <w:r w:rsidR="00BB6995">
        <w:rPr>
          <w:noProof/>
        </w:rPr>
        <w:t>2</w:t>
      </w:r>
      <w:r>
        <w:fldChar w:fldCharType="end"/>
      </w:r>
      <w:r w:rsidRPr="00B556F4">
        <w:rPr>
          <w:lang w:val="ru-RU"/>
        </w:rPr>
        <w:t>.</w:t>
      </w:r>
      <w:r>
        <w:fldChar w:fldCharType="begin"/>
      </w:r>
      <w:r w:rsidRPr="00B556F4">
        <w:rPr>
          <w:lang w:val="ru-RU"/>
        </w:rPr>
        <w:instrText xml:space="preserve"> </w:instrText>
      </w:r>
      <w:r>
        <w:instrText>SEQ</w:instrText>
      </w:r>
      <w:r w:rsidRPr="00B556F4">
        <w:rPr>
          <w:lang w:val="ru-RU"/>
        </w:rPr>
        <w:instrText xml:space="preserve"> Рисунок \* </w:instrText>
      </w:r>
      <w:r>
        <w:instrText>ARABIC</w:instrText>
      </w:r>
      <w:r w:rsidRPr="00B556F4">
        <w:rPr>
          <w:lang w:val="ru-RU"/>
        </w:rPr>
        <w:instrText xml:space="preserve"> \</w:instrText>
      </w:r>
      <w:r>
        <w:instrText>s</w:instrText>
      </w:r>
      <w:r w:rsidRPr="00B556F4">
        <w:rPr>
          <w:lang w:val="ru-RU"/>
        </w:rPr>
        <w:instrText xml:space="preserve"> 1 </w:instrText>
      </w:r>
      <w:r>
        <w:fldChar w:fldCharType="separate"/>
      </w:r>
      <w:r w:rsidR="00BB6995">
        <w:rPr>
          <w:noProof/>
        </w:rPr>
        <w:t>2</w:t>
      </w:r>
      <w:r>
        <w:fldChar w:fldCharType="end"/>
      </w:r>
      <w:r w:rsidR="00D122BE">
        <w:rPr>
          <w:lang w:val="ru-RU"/>
        </w:rPr>
        <w:t xml:space="preserve"> Схема учебного процесса</w:t>
      </w:r>
    </w:p>
    <w:p w:rsidR="008C37D8" w:rsidRDefault="00B556F4" w:rsidP="00B556F4">
      <w:pPr>
        <w:rPr>
          <w:lang w:val="ru-RU"/>
        </w:rPr>
      </w:pPr>
      <w:r>
        <w:rPr>
          <w:lang w:val="ru-RU"/>
        </w:rPr>
        <w:t>Учебный материал разрабатывается авторами и предоставляется преподавателям</w:t>
      </w:r>
      <w:r w:rsidR="006D692A">
        <w:rPr>
          <w:lang w:val="ru-RU"/>
        </w:rPr>
        <w:t>.</w:t>
      </w:r>
      <w:r w:rsidR="003B676C">
        <w:rPr>
          <w:lang w:val="ru-RU"/>
        </w:rPr>
        <w:t xml:space="preserve"> Подробнее о разработке учебного материала </w:t>
      </w:r>
      <w:r w:rsidR="006D692A">
        <w:rPr>
          <w:lang w:val="ru-RU"/>
        </w:rPr>
        <w:t>в следующем разделе.</w:t>
      </w:r>
    </w:p>
    <w:p w:rsidR="008C37D8" w:rsidRDefault="003B676C" w:rsidP="00B556F4">
      <w:pPr>
        <w:rPr>
          <w:lang w:val="ru-RU"/>
        </w:rPr>
      </w:pPr>
      <w:r>
        <w:rPr>
          <w:lang w:val="ru-RU"/>
        </w:rPr>
        <w:t>Непосредственный процесс обучения предоставляют приложения (раздел 2.5).</w:t>
      </w:r>
    </w:p>
    <w:p w:rsidR="00700418" w:rsidRDefault="00700418" w:rsidP="00700418">
      <w:pPr>
        <w:pStyle w:val="2"/>
      </w:pPr>
      <w:bookmarkStart w:id="5" w:name="_Toc501919321"/>
      <w:r>
        <w:lastRenderedPageBreak/>
        <w:t>Разработка</w:t>
      </w:r>
      <w:r w:rsidR="003B676C">
        <w:t xml:space="preserve"> учебного</w:t>
      </w:r>
      <w:r>
        <w:t xml:space="preserve"> материала</w:t>
      </w:r>
      <w:bookmarkEnd w:id="5"/>
    </w:p>
    <w:p w:rsidR="008C37D8" w:rsidRDefault="003B676C" w:rsidP="003B676C">
      <w:pPr>
        <w:rPr>
          <w:lang w:val="ru-RU"/>
        </w:rPr>
      </w:pPr>
      <w:r>
        <w:rPr>
          <w:lang w:val="ru-RU"/>
        </w:rPr>
        <w:t>Разработка учебного материала заключается в составлении лекционного материала, прототипов задач, прототипов тестов и др.</w:t>
      </w:r>
      <w:r w:rsidR="006D692A">
        <w:rPr>
          <w:lang w:val="ru-RU"/>
        </w:rPr>
        <w:t xml:space="preserve"> Разработка происходит с помощью специальных приложений (раздел 2.5), которые предоставляют средства для создания учебного материала.</w:t>
      </w:r>
    </w:p>
    <w:p w:rsidR="008C37D8" w:rsidRDefault="006D692A" w:rsidP="003B676C">
      <w:pPr>
        <w:rPr>
          <w:lang w:val="ru-RU"/>
        </w:rPr>
      </w:pPr>
      <w:r>
        <w:rPr>
          <w:lang w:val="ru-RU"/>
        </w:rPr>
        <w:t>Учебный материал относится к какой-либо дисциплине, и может быть частью какого-либо курса (курсов).</w:t>
      </w:r>
    </w:p>
    <w:p w:rsidR="006D692A" w:rsidRDefault="007D1168" w:rsidP="00C67F0F">
      <w:pPr>
        <w:pStyle w:val="af"/>
      </w:pPr>
      <w:r>
        <w:rPr>
          <w:noProof/>
        </w:rPr>
        <w:drawing>
          <wp:inline distT="0" distB="0" distL="0" distR="0">
            <wp:extent cx="6145530" cy="36576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168" w:rsidRPr="007D1168" w:rsidRDefault="007D1168" w:rsidP="007D1168">
      <w:pPr>
        <w:pStyle w:val="af0"/>
      </w:pPr>
      <w:r>
        <w:t>Рисунок 2.3 Связь курсов и учебных материалов</w:t>
      </w:r>
    </w:p>
    <w:p w:rsidR="006D692A" w:rsidRPr="003B676C" w:rsidRDefault="006D692A" w:rsidP="003B676C">
      <w:pPr>
        <w:rPr>
          <w:lang w:val="ru-RU"/>
        </w:rPr>
      </w:pPr>
      <w:r>
        <w:rPr>
          <w:lang w:val="ru-RU"/>
        </w:rPr>
        <w:t>Каждый учебный материал имеет свои права доступа, таким образом можно предоставлять материал множеству преподавателей с сохранением авторства.</w:t>
      </w:r>
    </w:p>
    <w:p w:rsidR="00700418" w:rsidRPr="00700418" w:rsidRDefault="00B556F4" w:rsidP="00700418">
      <w:pPr>
        <w:pStyle w:val="2"/>
      </w:pPr>
      <w:bookmarkStart w:id="6" w:name="_Toc501919322"/>
      <w:r>
        <w:lastRenderedPageBreak/>
        <w:t>Приложения</w:t>
      </w:r>
      <w:bookmarkEnd w:id="6"/>
    </w:p>
    <w:p w:rsidR="00E461C9" w:rsidRDefault="008268AB" w:rsidP="008268AB">
      <w:pPr>
        <w:rPr>
          <w:lang w:val="ru-RU"/>
        </w:rPr>
      </w:pPr>
      <w:r>
        <w:rPr>
          <w:lang w:val="ru-RU"/>
        </w:rPr>
        <w:t>Одной из важнейших частей системы являются приложения, т.к. они позволяют выполнять различные обработки данных</w:t>
      </w:r>
      <w:r w:rsidR="00511DEA">
        <w:rPr>
          <w:lang w:val="ru-RU"/>
        </w:rPr>
        <w:t xml:space="preserve"> и их отображения. </w:t>
      </w:r>
      <w:r w:rsidR="000C1A4C">
        <w:rPr>
          <w:lang w:val="ru-RU"/>
        </w:rPr>
        <w:t xml:space="preserve">Они могут и генерировать задачи по запросу преподавателя, и являться конструкторами учебного материала, и даже проверять решения студентов. </w:t>
      </w:r>
      <w:r w:rsidR="00FE7239">
        <w:rPr>
          <w:lang w:val="ru-RU"/>
        </w:rPr>
        <w:t xml:space="preserve">Примеры использования приложений можно увидеть на рисунках </w:t>
      </w:r>
      <w:r w:rsidR="00976032">
        <w:rPr>
          <w:lang w:val="ru-RU"/>
        </w:rPr>
        <w:t>2</w:t>
      </w:r>
      <w:r w:rsidR="00FE7239">
        <w:rPr>
          <w:lang w:val="ru-RU"/>
        </w:rPr>
        <w:t>.</w:t>
      </w:r>
      <w:r w:rsidR="006E13CB">
        <w:rPr>
          <w:lang w:val="ru-RU"/>
        </w:rPr>
        <w:t>4</w:t>
      </w:r>
      <w:r w:rsidR="00FE7239">
        <w:rPr>
          <w:lang w:val="ru-RU"/>
        </w:rPr>
        <w:t>-</w:t>
      </w:r>
      <w:r w:rsidR="00976032">
        <w:rPr>
          <w:lang w:val="ru-RU"/>
        </w:rPr>
        <w:t>2</w:t>
      </w:r>
      <w:r w:rsidR="00FE7239">
        <w:rPr>
          <w:lang w:val="ru-RU"/>
        </w:rPr>
        <w:t>.8.</w:t>
      </w:r>
    </w:p>
    <w:p w:rsidR="00FE7239" w:rsidRDefault="00B06E96" w:rsidP="00B06E96">
      <w:pPr>
        <w:pStyle w:val="af"/>
      </w:pPr>
      <w:r>
        <w:rPr>
          <w:noProof/>
        </w:rPr>
        <w:drawing>
          <wp:inline distT="0" distB="0" distL="0" distR="0">
            <wp:extent cx="5723467" cy="3040898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575" cy="3042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E96" w:rsidRDefault="00B06E96" w:rsidP="00B06E96">
      <w:pPr>
        <w:pStyle w:val="af0"/>
      </w:pPr>
      <w:r>
        <w:t>Рисунок 2.4 – Лекционный материал</w:t>
      </w:r>
    </w:p>
    <w:p w:rsidR="00B06E96" w:rsidRDefault="00B06E96" w:rsidP="00B06E96">
      <w:pPr>
        <w:pStyle w:val="af"/>
      </w:pPr>
      <w:r>
        <w:rPr>
          <w:noProof/>
        </w:rPr>
        <w:drawing>
          <wp:inline distT="0" distB="0" distL="0" distR="0">
            <wp:extent cx="5630334" cy="3212429"/>
            <wp:effectExtent l="0" t="0" r="889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824" cy="32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E96" w:rsidRDefault="00B06E96" w:rsidP="00B06E96">
      <w:pPr>
        <w:pStyle w:val="af0"/>
      </w:pPr>
      <w:r>
        <w:t>Рисунок 2.5 – Тест</w:t>
      </w:r>
    </w:p>
    <w:p w:rsidR="00B06E96" w:rsidRDefault="00AA19E0" w:rsidP="00AA19E0">
      <w:pPr>
        <w:pStyle w:val="af"/>
      </w:pPr>
      <w:r>
        <w:rPr>
          <w:noProof/>
        </w:rPr>
        <w:lastRenderedPageBreak/>
        <w:drawing>
          <wp:inline distT="0" distB="0" distL="0" distR="0">
            <wp:extent cx="5926455" cy="35134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E0" w:rsidRDefault="00AA19E0" w:rsidP="00AA19E0">
      <w:pPr>
        <w:pStyle w:val="af0"/>
      </w:pPr>
      <w:r>
        <w:t>Рисунок 2.6 – Задача спортивного программирования</w:t>
      </w:r>
    </w:p>
    <w:p w:rsidR="00AA19E0" w:rsidRDefault="00AA19E0" w:rsidP="00AA19E0">
      <w:pPr>
        <w:pStyle w:val="af"/>
      </w:pPr>
      <w:r>
        <w:rPr>
          <w:noProof/>
        </w:rPr>
        <w:drawing>
          <wp:inline distT="0" distB="0" distL="0" distR="0">
            <wp:extent cx="5926455" cy="2971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E0" w:rsidRDefault="00AA19E0" w:rsidP="00AA19E0">
      <w:pPr>
        <w:pStyle w:val="af0"/>
      </w:pPr>
      <w:r>
        <w:t>Рисунок 2.7 – Задачи по математике</w:t>
      </w:r>
    </w:p>
    <w:p w:rsidR="00AA19E0" w:rsidRDefault="00AA19E0" w:rsidP="00AA19E0">
      <w:pPr>
        <w:pStyle w:val="af"/>
      </w:pPr>
      <w:r>
        <w:rPr>
          <w:noProof/>
        </w:rPr>
        <w:lastRenderedPageBreak/>
        <w:drawing>
          <wp:inline distT="0" distB="0" distL="0" distR="0">
            <wp:extent cx="5926455" cy="2963545"/>
            <wp:effectExtent l="0" t="0" r="0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9E0" w:rsidRPr="00AA19E0" w:rsidRDefault="00AA19E0" w:rsidP="00AA19E0">
      <w:pPr>
        <w:pStyle w:val="af0"/>
      </w:pPr>
      <w:r>
        <w:t>Рисунок 2.8 – Эссе по литературе</w:t>
      </w:r>
    </w:p>
    <w:p w:rsidR="008F588F" w:rsidRDefault="002A674D" w:rsidP="00554C4B">
      <w:pPr>
        <w:pStyle w:val="1"/>
        <w:ind w:left="360"/>
        <w:rPr>
          <w:noProof/>
        </w:rPr>
      </w:pPr>
      <w:bookmarkStart w:id="7" w:name="_Toc501919323"/>
      <w:r>
        <w:rPr>
          <w:noProof/>
        </w:rPr>
        <w:lastRenderedPageBreak/>
        <w:t xml:space="preserve">Описание </w:t>
      </w:r>
      <w:r w:rsidR="00471300">
        <w:rPr>
          <w:noProof/>
        </w:rPr>
        <w:t>проделанной работы</w:t>
      </w:r>
      <w:bookmarkEnd w:id="7"/>
    </w:p>
    <w:p w:rsidR="002F7321" w:rsidRDefault="00163797" w:rsidP="0081569D">
      <w:pPr>
        <w:pStyle w:val="2"/>
        <w:pageBreakBefore w:val="0"/>
      </w:pPr>
      <w:bookmarkStart w:id="8" w:name="_Toc501919324"/>
      <w:r>
        <w:t>Использованные инструменты</w:t>
      </w:r>
      <w:r w:rsidR="00C41C1E">
        <w:t xml:space="preserve"> и технологии</w:t>
      </w:r>
      <w:bookmarkEnd w:id="8"/>
    </w:p>
    <w:p w:rsidR="008C37D8" w:rsidRDefault="00817488" w:rsidP="00817488">
      <w:pPr>
        <w:rPr>
          <w:lang w:val="ru-RU"/>
        </w:rPr>
      </w:pPr>
      <w:r w:rsidRPr="00817488">
        <w:rPr>
          <w:lang w:val="ru-RU"/>
        </w:rPr>
        <w:t>Как уже было сказано во введении, разработка системы вед</w:t>
      </w:r>
      <w:r w:rsidR="00735ED1">
        <w:rPr>
          <w:lang w:val="ru-RU"/>
        </w:rPr>
        <w:t>ё</w:t>
      </w:r>
      <w:r w:rsidRPr="00817488">
        <w:rPr>
          <w:lang w:val="ru-RU"/>
        </w:rPr>
        <w:t xml:space="preserve">тся на языке </w:t>
      </w:r>
      <w:r w:rsidRPr="007A5406">
        <w:t>Python</w:t>
      </w:r>
      <w:r w:rsidR="00A351CE">
        <w:rPr>
          <w:lang w:val="ru-RU"/>
        </w:rPr>
        <w:t xml:space="preserve"> </w:t>
      </w:r>
      <w:r w:rsidR="00A351CE" w:rsidRPr="00A351CE">
        <w:rPr>
          <w:lang w:val="ru-RU"/>
        </w:rPr>
        <w:t>[1]</w:t>
      </w:r>
      <w:r w:rsidRPr="00817488">
        <w:rPr>
          <w:lang w:val="ru-RU"/>
        </w:rPr>
        <w:t>. Это интерпретируемый высокоуровневый язык программирования общего назначения, ориентированный на повышение производительности разработчика и читаемости кода. В то же время стандартная библиотека включает большой объём полезных функций.</w:t>
      </w:r>
    </w:p>
    <w:p w:rsidR="008C37D8" w:rsidRDefault="00817488" w:rsidP="00817488">
      <w:pPr>
        <w:rPr>
          <w:lang w:val="ru-RU"/>
        </w:rPr>
      </w:pPr>
      <w:r w:rsidRPr="007A5406">
        <w:t>Python</w:t>
      </w:r>
      <w:r w:rsidRPr="00817488">
        <w:rPr>
          <w:lang w:val="ru-RU"/>
        </w:rPr>
        <w:t xml:space="preserve"> поддерживает несколько парадигм программирования, в том числе структурное, объектно-ориентированное, функциональное, императивное и аспектно-ориентированное. Основные архитектурные черты </w:t>
      </w:r>
      <w:r w:rsidR="001A7B05">
        <w:rPr>
          <w:lang w:val="ru-RU"/>
        </w:rPr>
        <w:t>–</w:t>
      </w:r>
      <w:r w:rsidRPr="00817488">
        <w:rPr>
          <w:lang w:val="ru-RU"/>
        </w:rPr>
        <w:t xml:space="preserve"> динамическая типизация, автоматическое управление памятью, полная интроспекция, механизм обработки исключений, поддержка многопоточных вычислений и удобные высокоуровневые структуры данных. Код в </w:t>
      </w:r>
      <w:r w:rsidRPr="007A5406">
        <w:t>Python</w:t>
      </w:r>
      <w:r w:rsidRPr="00817488">
        <w:rPr>
          <w:lang w:val="ru-RU"/>
        </w:rPr>
        <w:t xml:space="preserve"> организовывается в функции и классы, которые могут объединяться в модули</w:t>
      </w:r>
      <w:r w:rsidR="008C37D8">
        <w:rPr>
          <w:lang w:val="ru-RU"/>
        </w:rPr>
        <w:t>.</w:t>
      </w:r>
    </w:p>
    <w:p w:rsidR="008C37D8" w:rsidRDefault="00817488" w:rsidP="00817488">
      <w:pPr>
        <w:rPr>
          <w:lang w:val="ru-RU"/>
        </w:rPr>
      </w:pPr>
      <w:r w:rsidRPr="00817488">
        <w:rPr>
          <w:lang w:val="ru-RU"/>
        </w:rPr>
        <w:t xml:space="preserve">Для </w:t>
      </w:r>
      <w:r w:rsidRPr="007A5406">
        <w:t>Python</w:t>
      </w:r>
      <w:r w:rsidRPr="00817488">
        <w:rPr>
          <w:lang w:val="ru-RU"/>
        </w:rPr>
        <w:t xml:space="preserve"> принята спецификация программного интерфейса к базам данных </w:t>
      </w:r>
      <w:r w:rsidRPr="007A5406">
        <w:t>DB</w:t>
      </w:r>
      <w:r w:rsidRPr="00817488">
        <w:rPr>
          <w:lang w:val="ru-RU"/>
        </w:rPr>
        <w:t>-</w:t>
      </w:r>
      <w:r w:rsidRPr="007A5406">
        <w:t>API</w:t>
      </w:r>
      <w:r w:rsidRPr="00817488">
        <w:rPr>
          <w:lang w:val="ru-RU"/>
        </w:rPr>
        <w:t xml:space="preserve"> 2 и разработаны соответствующие этой спецификации пакеты для доступа к различным СУБД: </w:t>
      </w:r>
      <w:r w:rsidRPr="007A5406">
        <w:t>Oracle</w:t>
      </w:r>
      <w:r w:rsidRPr="00817488">
        <w:rPr>
          <w:lang w:val="ru-RU"/>
        </w:rPr>
        <w:t xml:space="preserve">, </w:t>
      </w:r>
      <w:r w:rsidRPr="007A5406">
        <w:t>MySQL</w:t>
      </w:r>
      <w:r w:rsidRPr="00817488">
        <w:rPr>
          <w:lang w:val="ru-RU"/>
        </w:rPr>
        <w:t xml:space="preserve">, </w:t>
      </w:r>
      <w:r w:rsidRPr="00B6065F">
        <w:t>PostgreSQL</w:t>
      </w:r>
      <w:r w:rsidRPr="00817488">
        <w:rPr>
          <w:lang w:val="ru-RU"/>
        </w:rPr>
        <w:t xml:space="preserve">, </w:t>
      </w:r>
      <w:r w:rsidRPr="007A5406">
        <w:t>Sybase</w:t>
      </w:r>
      <w:r w:rsidRPr="00817488">
        <w:rPr>
          <w:lang w:val="ru-RU"/>
        </w:rPr>
        <w:t xml:space="preserve">, </w:t>
      </w:r>
      <w:r w:rsidRPr="007A5406">
        <w:t>Firebird</w:t>
      </w:r>
      <w:r w:rsidRPr="00817488">
        <w:rPr>
          <w:lang w:val="ru-RU"/>
        </w:rPr>
        <w:t xml:space="preserve">, </w:t>
      </w:r>
      <w:r w:rsidRPr="007A5406">
        <w:t>Informix</w:t>
      </w:r>
      <w:r w:rsidRPr="00817488">
        <w:rPr>
          <w:lang w:val="ru-RU"/>
        </w:rPr>
        <w:t xml:space="preserve">, </w:t>
      </w:r>
      <w:r w:rsidRPr="007A5406">
        <w:t>Microsoft</w:t>
      </w:r>
      <w:r w:rsidRPr="00817488">
        <w:rPr>
          <w:lang w:val="ru-RU"/>
        </w:rPr>
        <w:t xml:space="preserve"> </w:t>
      </w:r>
      <w:r w:rsidRPr="007A5406">
        <w:t>SQL</w:t>
      </w:r>
      <w:r w:rsidRPr="00817488">
        <w:rPr>
          <w:lang w:val="ru-RU"/>
        </w:rPr>
        <w:t xml:space="preserve"> </w:t>
      </w:r>
      <w:r w:rsidRPr="007A5406">
        <w:t>Server</w:t>
      </w:r>
      <w:r w:rsidRPr="00817488">
        <w:rPr>
          <w:lang w:val="ru-RU"/>
        </w:rPr>
        <w:t xml:space="preserve"> и </w:t>
      </w:r>
      <w:r w:rsidRPr="007A5406">
        <w:t>SQLite</w:t>
      </w:r>
      <w:r w:rsidRPr="00817488">
        <w:rPr>
          <w:lang w:val="ru-RU"/>
        </w:rPr>
        <w:t>.</w:t>
      </w:r>
    </w:p>
    <w:p w:rsidR="00817488" w:rsidRPr="001A7B05" w:rsidRDefault="00817488" w:rsidP="00817488">
      <w:pPr>
        <w:rPr>
          <w:lang w:val="ru-RU"/>
        </w:rPr>
      </w:pPr>
      <w:r w:rsidRPr="00817488">
        <w:rPr>
          <w:lang w:val="ru-RU"/>
        </w:rPr>
        <w:t xml:space="preserve">В нашей реализации используется </w:t>
      </w:r>
      <w:r w:rsidRPr="007A5406">
        <w:t>PostgreSQL</w:t>
      </w:r>
      <w:r w:rsidRPr="00817488">
        <w:rPr>
          <w:lang w:val="ru-RU"/>
        </w:rPr>
        <w:t xml:space="preserve"> </w:t>
      </w:r>
      <w:r w:rsidR="001F2A13" w:rsidRPr="001F2A13">
        <w:rPr>
          <w:lang w:val="ru-RU"/>
        </w:rPr>
        <w:t xml:space="preserve">[2] </w:t>
      </w:r>
      <w:r w:rsidR="001A7B05">
        <w:rPr>
          <w:lang w:val="ru-RU"/>
        </w:rPr>
        <w:t>–</w:t>
      </w:r>
      <w:r w:rsidRPr="00817488">
        <w:rPr>
          <w:lang w:val="ru-RU"/>
        </w:rPr>
        <w:t xml:space="preserve"> свободная объектно-реляционная система управления базами данных (СУБД). </w:t>
      </w:r>
      <w:r w:rsidRPr="001A7B05">
        <w:rPr>
          <w:lang w:val="ru-RU"/>
        </w:rPr>
        <w:t xml:space="preserve">Сильными сторонами </w:t>
      </w:r>
      <w:r w:rsidRPr="007A5406">
        <w:t>PostgreSQL</w:t>
      </w:r>
      <w:r w:rsidRPr="001A7B05">
        <w:rPr>
          <w:lang w:val="ru-RU"/>
        </w:rPr>
        <w:t xml:space="preserve"> считаются:</w:t>
      </w:r>
    </w:p>
    <w:p w:rsidR="00817488" w:rsidRPr="00D41DA2" w:rsidRDefault="00817488" w:rsidP="00D41DA2">
      <w:pPr>
        <w:pStyle w:val="ad"/>
        <w:numPr>
          <w:ilvl w:val="0"/>
          <w:numId w:val="29"/>
        </w:numPr>
        <w:rPr>
          <w:lang w:val="ru-RU"/>
        </w:rPr>
      </w:pPr>
      <w:r w:rsidRPr="00D41DA2">
        <w:rPr>
          <w:lang w:val="ru-RU"/>
        </w:rPr>
        <w:t>высокопроизводительные и надёжные механизмы транзакций и репликации;</w:t>
      </w:r>
    </w:p>
    <w:p w:rsidR="00817488" w:rsidRPr="00D41DA2" w:rsidRDefault="00817488" w:rsidP="00D41DA2">
      <w:pPr>
        <w:pStyle w:val="ad"/>
        <w:numPr>
          <w:ilvl w:val="0"/>
          <w:numId w:val="29"/>
        </w:numPr>
        <w:rPr>
          <w:lang w:val="ru-RU"/>
        </w:rPr>
      </w:pPr>
      <w:r w:rsidRPr="00D41DA2">
        <w:rPr>
          <w:lang w:val="ru-RU"/>
        </w:rPr>
        <w:t>наследование;</w:t>
      </w:r>
    </w:p>
    <w:p w:rsidR="00817488" w:rsidRDefault="00817488" w:rsidP="00927AB5">
      <w:pPr>
        <w:pStyle w:val="ad"/>
        <w:numPr>
          <w:ilvl w:val="0"/>
          <w:numId w:val="29"/>
        </w:numPr>
        <w:rPr>
          <w:lang w:val="ru-RU"/>
        </w:rPr>
      </w:pPr>
      <w:r w:rsidRPr="00D41DA2">
        <w:rPr>
          <w:lang w:val="ru-RU"/>
        </w:rPr>
        <w:t>легкая расширяемость.</w:t>
      </w:r>
    </w:p>
    <w:p w:rsidR="008F0649" w:rsidRPr="00EE0425" w:rsidRDefault="008F0649" w:rsidP="008F0649">
      <w:pPr>
        <w:rPr>
          <w:lang w:val="ru-RU"/>
        </w:rPr>
      </w:pPr>
      <w:r>
        <w:rPr>
          <w:lang w:val="ru-RU"/>
        </w:rPr>
        <w:t xml:space="preserve">Кроме того, проектирование базы данных </w:t>
      </w:r>
      <w:r w:rsidR="00490194">
        <w:rPr>
          <w:lang w:val="ru-RU"/>
        </w:rPr>
        <w:t xml:space="preserve">выполнялось </w:t>
      </w:r>
      <w:r>
        <w:rPr>
          <w:lang w:val="ru-RU"/>
        </w:rPr>
        <w:t xml:space="preserve">при помощи </w:t>
      </w:r>
      <w:r>
        <w:t>Pony</w:t>
      </w:r>
      <w:r w:rsidRPr="008F0649">
        <w:rPr>
          <w:lang w:val="ru-RU"/>
        </w:rPr>
        <w:t xml:space="preserve"> </w:t>
      </w:r>
      <w:r>
        <w:t>ORM</w:t>
      </w:r>
      <w:r w:rsidRPr="008F0649">
        <w:rPr>
          <w:lang w:val="ru-RU"/>
        </w:rPr>
        <w:t xml:space="preserve"> (</w:t>
      </w:r>
      <w:r>
        <w:t>Object</w:t>
      </w:r>
      <w:r w:rsidRPr="008F0649">
        <w:rPr>
          <w:lang w:val="ru-RU"/>
        </w:rPr>
        <w:t>-</w:t>
      </w:r>
      <w:r>
        <w:t>Relational</w:t>
      </w:r>
      <w:r w:rsidRPr="008F0649">
        <w:rPr>
          <w:lang w:val="ru-RU"/>
        </w:rPr>
        <w:t xml:space="preserve"> </w:t>
      </w:r>
      <w:r>
        <w:t>Mapper</w:t>
      </w:r>
      <w:r w:rsidRPr="008F0649">
        <w:rPr>
          <w:lang w:val="ru-RU"/>
        </w:rPr>
        <w:t>)</w:t>
      </w:r>
      <w:r w:rsidR="00345F8F" w:rsidRPr="00345F8F">
        <w:rPr>
          <w:lang w:val="ru-RU"/>
        </w:rPr>
        <w:t xml:space="preserve"> [3]</w:t>
      </w:r>
      <w:r>
        <w:rPr>
          <w:lang w:val="ru-RU"/>
        </w:rPr>
        <w:t>.</w:t>
      </w:r>
      <w:r w:rsidR="00065BC5">
        <w:rPr>
          <w:lang w:val="ru-RU"/>
        </w:rPr>
        <w:t xml:space="preserve"> Это </w:t>
      </w:r>
      <w:r w:rsidR="004950CE">
        <w:rPr>
          <w:lang w:val="ru-RU"/>
        </w:rPr>
        <w:t xml:space="preserve">набор </w:t>
      </w:r>
      <w:r w:rsidR="00065BC5">
        <w:rPr>
          <w:lang w:val="ru-RU"/>
        </w:rPr>
        <w:t>инструмент</w:t>
      </w:r>
      <w:r w:rsidR="004950CE">
        <w:rPr>
          <w:lang w:val="ru-RU"/>
        </w:rPr>
        <w:t>ов</w:t>
      </w:r>
      <w:r w:rsidR="00065BC5">
        <w:rPr>
          <w:lang w:val="ru-RU"/>
        </w:rPr>
        <w:t xml:space="preserve">, </w:t>
      </w:r>
      <w:r w:rsidR="00DE6E89">
        <w:rPr>
          <w:lang w:val="ru-RU"/>
        </w:rPr>
        <w:t xml:space="preserve">таких как </w:t>
      </w:r>
      <w:r w:rsidR="00871DB2">
        <w:rPr>
          <w:lang w:val="ru-RU"/>
        </w:rPr>
        <w:t>библиотек</w:t>
      </w:r>
      <w:r w:rsidR="00DE6E89">
        <w:rPr>
          <w:lang w:val="ru-RU"/>
        </w:rPr>
        <w:t>а</w:t>
      </w:r>
      <w:r w:rsidR="00871DB2">
        <w:rPr>
          <w:lang w:val="ru-RU"/>
        </w:rPr>
        <w:t xml:space="preserve"> для </w:t>
      </w:r>
      <w:r w:rsidR="00871DB2">
        <w:t>Python</w:t>
      </w:r>
      <w:r w:rsidR="00DE6E89">
        <w:rPr>
          <w:lang w:val="ru-RU"/>
        </w:rPr>
        <w:t xml:space="preserve"> и онлайн-построитель моделей баз данных. </w:t>
      </w:r>
      <w:r w:rsidR="00EF75EE">
        <w:rPr>
          <w:lang w:val="ru-RU"/>
        </w:rPr>
        <w:t xml:space="preserve">Мы </w:t>
      </w:r>
      <w:r w:rsidR="00EF75EE">
        <w:rPr>
          <w:lang w:val="ru-RU"/>
        </w:rPr>
        <w:lastRenderedPageBreak/>
        <w:t>использовали только онлайн-построитель, так как</w:t>
      </w:r>
      <w:r w:rsidR="004E471E">
        <w:rPr>
          <w:lang w:val="ru-RU"/>
        </w:rPr>
        <w:t xml:space="preserve"> инструмент, аналогичный первому, также предоставляется и </w:t>
      </w:r>
      <w:r w:rsidR="004E471E">
        <w:t>Django</w:t>
      </w:r>
      <w:r w:rsidR="00EF75EE">
        <w:rPr>
          <w:lang w:val="ru-RU"/>
        </w:rPr>
        <w:t xml:space="preserve">. </w:t>
      </w:r>
    </w:p>
    <w:p w:rsidR="00817488" w:rsidRPr="00817488" w:rsidRDefault="00817488" w:rsidP="00817488">
      <w:pPr>
        <w:rPr>
          <w:lang w:val="ru-RU"/>
        </w:rPr>
      </w:pPr>
      <w:r w:rsidRPr="00817488">
        <w:rPr>
          <w:lang w:val="ru-RU"/>
        </w:rPr>
        <w:t xml:space="preserve">Разработка веб-сайта осуществляется с помощью фреймворка </w:t>
      </w:r>
      <w:r w:rsidRPr="007A5406">
        <w:t>Django</w:t>
      </w:r>
      <w:r w:rsidR="00B04093" w:rsidRPr="00B04093">
        <w:rPr>
          <w:lang w:val="ru-RU"/>
        </w:rPr>
        <w:t xml:space="preserve"> [4]</w:t>
      </w:r>
      <w:r w:rsidR="00E602A2" w:rsidRPr="00E602A2">
        <w:rPr>
          <w:lang w:val="ru-RU"/>
        </w:rPr>
        <w:t>[5]</w:t>
      </w:r>
      <w:r w:rsidRPr="00817488">
        <w:rPr>
          <w:lang w:val="ru-RU"/>
        </w:rPr>
        <w:t>.</w:t>
      </w:r>
    </w:p>
    <w:p w:rsidR="00817488" w:rsidRPr="00817488" w:rsidRDefault="00817488" w:rsidP="00817488">
      <w:pPr>
        <w:rPr>
          <w:lang w:val="ru-RU"/>
        </w:rPr>
      </w:pPr>
      <w:r w:rsidRPr="00817488">
        <w:rPr>
          <w:lang w:val="ru-RU"/>
        </w:rPr>
        <w:t xml:space="preserve">Сайт на </w:t>
      </w:r>
      <w:r w:rsidRPr="007A5406">
        <w:t>Django</w:t>
      </w:r>
      <w:r w:rsidRPr="00817488">
        <w:rPr>
          <w:lang w:val="ru-RU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</w:t>
      </w:r>
      <w:r w:rsidRPr="007A5406">
        <w:t>Ruby</w:t>
      </w:r>
      <w:r w:rsidRPr="00817488">
        <w:rPr>
          <w:lang w:val="ru-RU"/>
        </w:rPr>
        <w:t xml:space="preserve"> </w:t>
      </w:r>
      <w:r w:rsidRPr="007A5406">
        <w:t>on</w:t>
      </w:r>
      <w:r w:rsidRPr="00817488">
        <w:rPr>
          <w:lang w:val="ru-RU"/>
        </w:rPr>
        <w:t xml:space="preserve"> </w:t>
      </w:r>
      <w:r w:rsidRPr="007A5406">
        <w:t>Rails</w:t>
      </w:r>
      <w:r w:rsidRPr="00817488">
        <w:rPr>
          <w:lang w:val="ru-RU"/>
        </w:rPr>
        <w:t xml:space="preserve">). Один из основных принципов фреймворка — </w:t>
      </w:r>
      <w:r w:rsidRPr="007A5406">
        <w:t>DRY</w:t>
      </w:r>
      <w:r w:rsidRPr="00817488">
        <w:rPr>
          <w:lang w:val="ru-RU"/>
        </w:rPr>
        <w:t xml:space="preserve"> (англ. </w:t>
      </w:r>
      <w:r w:rsidRPr="007A5406">
        <w:t>Don</w:t>
      </w:r>
      <w:r w:rsidRPr="00817488">
        <w:rPr>
          <w:lang w:val="ru-RU"/>
        </w:rPr>
        <w:t>'</w:t>
      </w:r>
      <w:r w:rsidRPr="007A5406">
        <w:t>t</w:t>
      </w:r>
      <w:r w:rsidRPr="00817488">
        <w:rPr>
          <w:lang w:val="ru-RU"/>
        </w:rPr>
        <w:t xml:space="preserve"> </w:t>
      </w:r>
      <w:r w:rsidRPr="007A5406">
        <w:t>repeat</w:t>
      </w:r>
      <w:r w:rsidRPr="00817488">
        <w:rPr>
          <w:lang w:val="ru-RU"/>
        </w:rPr>
        <w:t xml:space="preserve"> </w:t>
      </w:r>
      <w:r w:rsidRPr="007A5406">
        <w:t>yourself</w:t>
      </w:r>
      <w:r w:rsidRPr="00817488">
        <w:rPr>
          <w:lang w:val="ru-RU"/>
        </w:rPr>
        <w:t>)</w:t>
      </w:r>
      <w:r w:rsidR="00975A23">
        <w:rPr>
          <w:lang w:val="ru-RU"/>
        </w:rPr>
        <w:t>.</w:t>
      </w:r>
    </w:p>
    <w:p w:rsidR="00817488" w:rsidRPr="00817488" w:rsidRDefault="00817488" w:rsidP="00817488">
      <w:pPr>
        <w:rPr>
          <w:lang w:val="ru-RU"/>
        </w:rPr>
      </w:pPr>
      <w:r w:rsidRPr="00817488">
        <w:rPr>
          <w:lang w:val="ru-RU"/>
        </w:rPr>
        <w:t xml:space="preserve">Веб-фреймворк </w:t>
      </w:r>
      <w:r w:rsidRPr="007A5406">
        <w:t>Django</w:t>
      </w:r>
      <w:r w:rsidRPr="00817488">
        <w:rPr>
          <w:lang w:val="ru-RU"/>
        </w:rPr>
        <w:t xml:space="preserve"> используется в таких крупных и известных сайтах, как </w:t>
      </w:r>
      <w:r w:rsidRPr="007A5406">
        <w:t>Instagram</w:t>
      </w:r>
      <w:r w:rsidRPr="00817488">
        <w:rPr>
          <w:lang w:val="ru-RU"/>
        </w:rPr>
        <w:t xml:space="preserve">, </w:t>
      </w:r>
      <w:r w:rsidRPr="007A5406">
        <w:t>Disqus</w:t>
      </w:r>
      <w:r w:rsidRPr="00817488">
        <w:rPr>
          <w:lang w:val="ru-RU"/>
        </w:rPr>
        <w:t xml:space="preserve">, </w:t>
      </w:r>
      <w:r w:rsidRPr="007A5406">
        <w:t>Mozilla</w:t>
      </w:r>
      <w:r w:rsidRPr="00817488">
        <w:rPr>
          <w:lang w:val="ru-RU"/>
        </w:rPr>
        <w:t xml:space="preserve">, </w:t>
      </w:r>
      <w:r w:rsidRPr="007A5406">
        <w:t>The</w:t>
      </w:r>
      <w:r w:rsidRPr="00817488">
        <w:rPr>
          <w:lang w:val="ru-RU"/>
        </w:rPr>
        <w:t xml:space="preserve"> </w:t>
      </w:r>
      <w:r w:rsidRPr="007A5406">
        <w:t>Washington</w:t>
      </w:r>
      <w:r w:rsidRPr="00817488">
        <w:rPr>
          <w:lang w:val="ru-RU"/>
        </w:rPr>
        <w:t xml:space="preserve"> </w:t>
      </w:r>
      <w:r w:rsidRPr="007A5406">
        <w:t>Times</w:t>
      </w:r>
      <w:r w:rsidRPr="00817488">
        <w:rPr>
          <w:lang w:val="ru-RU"/>
        </w:rPr>
        <w:t xml:space="preserve">, </w:t>
      </w:r>
      <w:r w:rsidRPr="007A5406">
        <w:t>Pinterest</w:t>
      </w:r>
      <w:r w:rsidRPr="00817488">
        <w:rPr>
          <w:lang w:val="ru-RU"/>
        </w:rPr>
        <w:t xml:space="preserve">, </w:t>
      </w:r>
      <w:r w:rsidRPr="007A5406">
        <w:t>YouTube</w:t>
      </w:r>
      <w:r w:rsidRPr="00817488">
        <w:rPr>
          <w:lang w:val="ru-RU"/>
        </w:rPr>
        <w:t xml:space="preserve">, </w:t>
      </w:r>
      <w:r w:rsidRPr="007A5406">
        <w:t>Google</w:t>
      </w:r>
      <w:r w:rsidRPr="00817488">
        <w:rPr>
          <w:lang w:val="ru-RU"/>
        </w:rPr>
        <w:t xml:space="preserve"> и др.</w:t>
      </w:r>
    </w:p>
    <w:p w:rsidR="000544C4" w:rsidRDefault="00817488" w:rsidP="000544C4">
      <w:pPr>
        <w:rPr>
          <w:lang w:val="ru-RU"/>
        </w:rPr>
      </w:pPr>
      <w:r w:rsidRPr="00817488">
        <w:rPr>
          <w:lang w:val="ru-RU"/>
        </w:rPr>
        <w:t xml:space="preserve">Предусмотрена локализация сайта для различных языков (на данный момент </w:t>
      </w:r>
      <w:r w:rsidR="005A0CCD">
        <w:rPr>
          <w:lang w:val="ru-RU"/>
        </w:rPr>
        <w:t xml:space="preserve">поддерживаются </w:t>
      </w:r>
      <w:r w:rsidRPr="00817488">
        <w:rPr>
          <w:lang w:val="ru-RU"/>
        </w:rPr>
        <w:t>английск</w:t>
      </w:r>
      <w:r w:rsidR="005A0CCD">
        <w:rPr>
          <w:lang w:val="ru-RU"/>
        </w:rPr>
        <w:t>ий</w:t>
      </w:r>
      <w:r w:rsidR="00984CA3">
        <w:rPr>
          <w:lang w:val="ru-RU"/>
        </w:rPr>
        <w:t xml:space="preserve"> и русск</w:t>
      </w:r>
      <w:r w:rsidR="005A0CCD">
        <w:rPr>
          <w:lang w:val="ru-RU"/>
        </w:rPr>
        <w:t>ий</w:t>
      </w:r>
      <w:r w:rsidRPr="00817488">
        <w:rPr>
          <w:lang w:val="ru-RU"/>
        </w:rPr>
        <w:t xml:space="preserve"> язык</w:t>
      </w:r>
      <w:r w:rsidR="005A0CCD">
        <w:rPr>
          <w:lang w:val="ru-RU"/>
        </w:rPr>
        <w:t>и</w:t>
      </w:r>
      <w:r w:rsidRPr="00817488">
        <w:rPr>
          <w:lang w:val="ru-RU"/>
        </w:rPr>
        <w:t xml:space="preserve">). </w:t>
      </w:r>
      <w:r w:rsidRPr="006D1C90">
        <w:rPr>
          <w:lang w:val="ru-RU"/>
        </w:rPr>
        <w:t>Однако, переводы учебных материалов должны будут предоставлять сами авторы.</w:t>
      </w:r>
    </w:p>
    <w:p w:rsidR="00130B9E" w:rsidRPr="00F331B4" w:rsidRDefault="00130B9E" w:rsidP="000544C4">
      <w:pPr>
        <w:rPr>
          <w:lang w:val="ru-RU"/>
        </w:rPr>
      </w:pPr>
      <w:r>
        <w:rPr>
          <w:lang w:val="ru-RU"/>
        </w:rPr>
        <w:t xml:space="preserve">Кроме того, для создания </w:t>
      </w:r>
      <w:r w:rsidR="00AE1B13">
        <w:rPr>
          <w:lang w:val="ru-RU"/>
        </w:rPr>
        <w:t>интерфейса</w:t>
      </w:r>
      <w:r>
        <w:rPr>
          <w:lang w:val="ru-RU"/>
        </w:rPr>
        <w:t xml:space="preserve"> сайта используется веб-фреймворк </w:t>
      </w:r>
      <w:r>
        <w:t>Bootstrap</w:t>
      </w:r>
      <w:r w:rsidR="00C72D74">
        <w:rPr>
          <w:lang w:val="ru-RU"/>
        </w:rPr>
        <w:t xml:space="preserve"> </w:t>
      </w:r>
      <w:r w:rsidR="00C72D74" w:rsidRPr="00C72D74">
        <w:rPr>
          <w:lang w:val="ru-RU"/>
        </w:rPr>
        <w:t>[6</w:t>
      </w:r>
      <w:r w:rsidR="00C72D74" w:rsidRPr="006A59CF">
        <w:rPr>
          <w:lang w:val="ru-RU"/>
        </w:rPr>
        <w:t>]</w:t>
      </w:r>
      <w:r w:rsidRPr="00130B9E">
        <w:rPr>
          <w:lang w:val="ru-RU"/>
        </w:rPr>
        <w:t xml:space="preserve">, </w:t>
      </w:r>
      <w:r>
        <w:rPr>
          <w:lang w:val="ru-RU"/>
        </w:rPr>
        <w:t xml:space="preserve">также известный как </w:t>
      </w:r>
      <w:r>
        <w:t>Twitter</w:t>
      </w:r>
      <w:r w:rsidRPr="00130B9E">
        <w:rPr>
          <w:lang w:val="ru-RU"/>
        </w:rPr>
        <w:t xml:space="preserve"> </w:t>
      </w:r>
      <w:r>
        <w:t>Bootstrap</w:t>
      </w:r>
      <w:r w:rsidRPr="00FD4DA9">
        <w:rPr>
          <w:lang w:val="ru-RU"/>
        </w:rPr>
        <w:t xml:space="preserve">. </w:t>
      </w:r>
      <w:r w:rsidR="00FD4DA9" w:rsidRPr="00FD4DA9">
        <w:rPr>
          <w:lang w:val="ru-RU"/>
        </w:rPr>
        <w:t>Это свободный набор инструментов для создания</w:t>
      </w:r>
      <w:r w:rsidR="00FF6CF5">
        <w:rPr>
          <w:lang w:val="ru-RU"/>
        </w:rPr>
        <w:t xml:space="preserve"> </w:t>
      </w:r>
      <w:hyperlink r:id="rId16" w:tooltip="Сайт" w:history="1">
        <w:r w:rsidR="00FD4DA9" w:rsidRPr="00FD4DA9">
          <w:rPr>
            <w:lang w:val="ru-RU"/>
          </w:rPr>
          <w:t>сайтов</w:t>
        </w:r>
      </w:hyperlink>
      <w:r w:rsidR="00FF6CF5">
        <w:rPr>
          <w:lang w:val="ru-RU"/>
        </w:rPr>
        <w:t xml:space="preserve"> </w:t>
      </w:r>
      <w:r w:rsidR="00FD4DA9" w:rsidRPr="00FD4DA9">
        <w:rPr>
          <w:lang w:val="ru-RU"/>
        </w:rPr>
        <w:t>и</w:t>
      </w:r>
      <w:r w:rsidR="00FF6CF5">
        <w:rPr>
          <w:lang w:val="ru-RU"/>
        </w:rPr>
        <w:t xml:space="preserve"> </w:t>
      </w:r>
      <w:hyperlink r:id="rId17" w:tooltip="Веб-приложение" w:history="1">
        <w:r w:rsidR="00FD4DA9" w:rsidRPr="00FD4DA9">
          <w:rPr>
            <w:lang w:val="ru-RU"/>
          </w:rPr>
          <w:t>веб-приложений</w:t>
        </w:r>
      </w:hyperlink>
      <w:r w:rsidR="00FD4DA9" w:rsidRPr="00FD4DA9">
        <w:rPr>
          <w:lang w:val="ru-RU"/>
        </w:rPr>
        <w:t xml:space="preserve">. </w:t>
      </w:r>
      <w:r w:rsidR="00922B8C">
        <w:rPr>
          <w:lang w:val="ru-RU"/>
        </w:rPr>
        <w:t>Он в</w:t>
      </w:r>
      <w:r w:rsidR="00FD4DA9" w:rsidRPr="00FD4DA9">
        <w:rPr>
          <w:lang w:val="ru-RU"/>
        </w:rPr>
        <w:t>ключает в себя</w:t>
      </w:r>
      <w:r w:rsidR="00FF6CF5">
        <w:rPr>
          <w:lang w:val="ru-RU"/>
        </w:rPr>
        <w:t xml:space="preserve"> </w:t>
      </w:r>
      <w:hyperlink r:id="rId18" w:tooltip="HTML" w:history="1">
        <w:r w:rsidR="00FD4DA9" w:rsidRPr="00FD4DA9">
          <w:t>HTML</w:t>
        </w:r>
      </w:hyperlink>
      <w:r w:rsidR="00FD4DA9" w:rsidRPr="00FD4DA9">
        <w:rPr>
          <w:lang w:val="ru-RU"/>
        </w:rPr>
        <w:t>- и</w:t>
      </w:r>
      <w:r w:rsidR="00FF6CF5">
        <w:rPr>
          <w:lang w:val="ru-RU"/>
        </w:rPr>
        <w:t xml:space="preserve"> </w:t>
      </w:r>
      <w:hyperlink r:id="rId19" w:tooltip="CSS" w:history="1">
        <w:r w:rsidR="00FD4DA9" w:rsidRPr="00FD4DA9">
          <w:t>CSS</w:t>
        </w:r>
      </w:hyperlink>
      <w:r w:rsidR="00FD4DA9" w:rsidRPr="00FD4DA9">
        <w:rPr>
          <w:lang w:val="ru-RU"/>
        </w:rPr>
        <w:t>-шаблоны оформления для</w:t>
      </w:r>
      <w:r w:rsidR="00FF6CF5">
        <w:rPr>
          <w:lang w:val="ru-RU"/>
        </w:rPr>
        <w:t xml:space="preserve"> </w:t>
      </w:r>
      <w:hyperlink r:id="rId20" w:tooltip="Типографика" w:history="1">
        <w:r w:rsidR="00FD4DA9" w:rsidRPr="00FD4DA9">
          <w:rPr>
            <w:lang w:val="ru-RU"/>
          </w:rPr>
          <w:t>типографики</w:t>
        </w:r>
      </w:hyperlink>
      <w:r w:rsidR="00FD4DA9" w:rsidRPr="00FD4DA9">
        <w:rPr>
          <w:lang w:val="ru-RU"/>
        </w:rPr>
        <w:t>, веб-форм, кнопок, меток, блоков навигации и прочих компонентов веб-интерфейса, включая</w:t>
      </w:r>
      <w:r w:rsidR="00FF6CF5">
        <w:rPr>
          <w:lang w:val="ru-RU"/>
        </w:rPr>
        <w:t xml:space="preserve"> </w:t>
      </w:r>
      <w:hyperlink r:id="rId21" w:tooltip="JavaScript" w:history="1">
        <w:r w:rsidR="00FD4DA9" w:rsidRPr="00FD4DA9">
          <w:t>JavaScript</w:t>
        </w:r>
      </w:hyperlink>
      <w:r w:rsidR="00FD4DA9" w:rsidRPr="00FD4DA9">
        <w:rPr>
          <w:lang w:val="ru-RU"/>
        </w:rPr>
        <w:t>-расширения</w:t>
      </w:r>
      <w:r w:rsidR="00FD4DA9" w:rsidRPr="00F331B4">
        <w:rPr>
          <w:lang w:val="ru-RU"/>
        </w:rPr>
        <w:t>.</w:t>
      </w:r>
      <w:r w:rsidR="00F331B4" w:rsidRPr="00922B8C">
        <w:rPr>
          <w:lang w:val="ru-RU"/>
        </w:rPr>
        <w:t xml:space="preserve"> </w:t>
      </w:r>
      <w:r w:rsidR="00F331B4" w:rsidRPr="00F331B4">
        <w:rPr>
          <w:lang w:val="ru-RU"/>
        </w:rPr>
        <w:t>Этот фреймворк начал разрабатываться как внутренняя библиотека компании</w:t>
      </w:r>
      <w:r w:rsidR="00F331B4">
        <w:rPr>
          <w:lang w:val="ru-RU"/>
        </w:rPr>
        <w:t xml:space="preserve"> </w:t>
      </w:r>
      <w:hyperlink r:id="rId22" w:tooltip="Twitter" w:history="1">
        <w:r w:rsidR="00F331B4" w:rsidRPr="00F331B4">
          <w:t>Twitter</w:t>
        </w:r>
      </w:hyperlink>
      <w:r w:rsidR="00F331B4">
        <w:rPr>
          <w:lang w:val="ru-RU"/>
        </w:rPr>
        <w:t xml:space="preserve"> </w:t>
      </w:r>
      <w:r w:rsidR="00F331B4" w:rsidRPr="00F331B4">
        <w:rPr>
          <w:lang w:val="ru-RU"/>
        </w:rPr>
        <w:t>под названием</w:t>
      </w:r>
      <w:r w:rsidR="00F331B4">
        <w:rPr>
          <w:lang w:val="ru-RU"/>
        </w:rPr>
        <w:t xml:space="preserve"> </w:t>
      </w:r>
      <w:r w:rsidR="00F331B4" w:rsidRPr="00F331B4">
        <w:t>Twitter</w:t>
      </w:r>
      <w:r w:rsidR="00F331B4" w:rsidRPr="00F331B4">
        <w:rPr>
          <w:lang w:val="ru-RU"/>
        </w:rPr>
        <w:t xml:space="preserve"> </w:t>
      </w:r>
      <w:r w:rsidR="00F331B4" w:rsidRPr="00F331B4">
        <w:t>Blueprint</w:t>
      </w:r>
      <w:r w:rsidR="00F331B4" w:rsidRPr="00F331B4">
        <w:rPr>
          <w:lang w:val="ru-RU"/>
        </w:rPr>
        <w:t xml:space="preserve">. После нескольких месяцев разработки он был открыт под названием </w:t>
      </w:r>
      <w:r w:rsidR="00F331B4" w:rsidRPr="00F331B4">
        <w:t>Bootstrap</w:t>
      </w:r>
      <w:r w:rsidR="00F331B4">
        <w:rPr>
          <w:lang w:val="ru-RU"/>
        </w:rPr>
        <w:t xml:space="preserve"> </w:t>
      </w:r>
      <w:hyperlink r:id="rId23" w:tooltip="19 августа" w:history="1">
        <w:r w:rsidR="00F331B4" w:rsidRPr="00F331B4">
          <w:rPr>
            <w:lang w:val="ru-RU"/>
          </w:rPr>
          <w:t>19 августа</w:t>
        </w:r>
      </w:hyperlink>
      <w:r w:rsidR="00F331B4">
        <w:rPr>
          <w:lang w:val="ru-RU"/>
        </w:rPr>
        <w:t xml:space="preserve"> </w:t>
      </w:r>
      <w:hyperlink r:id="rId24" w:tooltip="2011 год" w:history="1">
        <w:r w:rsidR="00F331B4" w:rsidRPr="00F331B4">
          <w:rPr>
            <w:lang w:val="ru-RU"/>
          </w:rPr>
          <w:t>2011 года</w:t>
        </w:r>
      </w:hyperlink>
      <w:r w:rsidR="00F331B4" w:rsidRPr="00F331B4">
        <w:rPr>
          <w:lang w:val="ru-RU"/>
        </w:rPr>
        <w:t>.</w:t>
      </w:r>
    </w:p>
    <w:p w:rsidR="00F10BE1" w:rsidRDefault="00772DDA" w:rsidP="00372C97">
      <w:pPr>
        <w:pStyle w:val="2"/>
      </w:pPr>
      <w:bookmarkStart w:id="9" w:name="_Toc501919325"/>
      <w:r>
        <w:lastRenderedPageBreak/>
        <w:t>Моделирование структуры базы данных</w:t>
      </w:r>
      <w:bookmarkEnd w:id="9"/>
    </w:p>
    <w:p w:rsidR="006F3A03" w:rsidRPr="00B50773" w:rsidRDefault="006F3A03" w:rsidP="00C84313">
      <w:pPr>
        <w:rPr>
          <w:lang w:val="ru-RU"/>
        </w:rPr>
      </w:pPr>
      <w:r>
        <w:rPr>
          <w:lang w:val="ru-RU"/>
        </w:rPr>
        <w:t>Модель базы данных</w:t>
      </w:r>
      <w:r w:rsidR="00B50773">
        <w:rPr>
          <w:lang w:val="ru-RU"/>
        </w:rPr>
        <w:t xml:space="preserve">, как уже упоминалось ранее, разрабатывалась при помощи онлайн-построителя </w:t>
      </w:r>
      <w:r w:rsidR="00B50773">
        <w:t>Pony</w:t>
      </w:r>
      <w:r w:rsidR="00B50773" w:rsidRPr="00B50773">
        <w:rPr>
          <w:lang w:val="ru-RU"/>
        </w:rPr>
        <w:t xml:space="preserve"> </w:t>
      </w:r>
      <w:r w:rsidR="00B50773">
        <w:t>ORM</w:t>
      </w:r>
      <w:r w:rsidR="00B50773" w:rsidRPr="00B50773">
        <w:rPr>
          <w:lang w:val="ru-RU"/>
        </w:rPr>
        <w:t>.</w:t>
      </w:r>
    </w:p>
    <w:p w:rsidR="008C37D8" w:rsidRDefault="001C332A" w:rsidP="00C84313">
      <w:pPr>
        <w:rPr>
          <w:lang w:val="ru-RU"/>
        </w:rPr>
      </w:pPr>
      <w:r>
        <w:rPr>
          <w:lang w:val="ru-RU"/>
        </w:rPr>
        <w:t>Модель базы данных</w:t>
      </w:r>
      <w:r w:rsidR="00B93AB4">
        <w:rPr>
          <w:lang w:val="ru-RU"/>
        </w:rPr>
        <w:t xml:space="preserve">, как и концепт, претерпела </w:t>
      </w:r>
      <w:r w:rsidR="00113AFF">
        <w:rPr>
          <w:lang w:val="ru-RU"/>
        </w:rPr>
        <w:t>значительные</w:t>
      </w:r>
      <w:r w:rsidR="00B93AB4">
        <w:rPr>
          <w:lang w:val="ru-RU"/>
        </w:rPr>
        <w:t xml:space="preserve"> изменения. </w:t>
      </w:r>
      <w:r w:rsidR="00BC532F">
        <w:rPr>
          <w:lang w:val="ru-RU"/>
        </w:rPr>
        <w:t xml:space="preserve">Модель уровня </w:t>
      </w:r>
      <w:r w:rsidR="00BC532F">
        <w:t>KB</w:t>
      </w:r>
      <w:r w:rsidR="00BC532F" w:rsidRPr="00BC532F">
        <w:rPr>
          <w:lang w:val="ru-RU"/>
        </w:rPr>
        <w:t xml:space="preserve"> (</w:t>
      </w:r>
      <w:r w:rsidR="00BC532F">
        <w:t>Key</w:t>
      </w:r>
      <w:r w:rsidR="00BC532F" w:rsidRPr="00BC532F">
        <w:rPr>
          <w:lang w:val="ru-RU"/>
        </w:rPr>
        <w:t xml:space="preserve"> </w:t>
      </w:r>
      <w:r w:rsidR="00BC532F">
        <w:t>Based</w:t>
      </w:r>
      <w:r w:rsidR="00BC532F" w:rsidRPr="00BC532F">
        <w:rPr>
          <w:lang w:val="ru-RU"/>
        </w:rPr>
        <w:t xml:space="preserve">) </w:t>
      </w:r>
      <w:r w:rsidR="00BC532F">
        <w:rPr>
          <w:lang w:val="ru-RU"/>
        </w:rPr>
        <w:t xml:space="preserve">представлена на рисунке 3.1. Расшифровка легенды представлена </w:t>
      </w:r>
      <w:r w:rsidR="009C4308">
        <w:rPr>
          <w:lang w:val="ru-RU"/>
        </w:rPr>
        <w:t>в таблице 3.1.</w:t>
      </w:r>
    </w:p>
    <w:p w:rsidR="0045354B" w:rsidRPr="000F2ABD" w:rsidRDefault="0045354B" w:rsidP="00C84313">
      <w:pPr>
        <w:rPr>
          <w:lang w:val="ru-RU"/>
        </w:rPr>
      </w:pPr>
      <w:r>
        <w:rPr>
          <w:lang w:val="ru-RU"/>
        </w:rPr>
        <w:t xml:space="preserve">Некоторые связи на рисунке 3.1 не приведены явно, так как являются динамическими (хранятся в одной таблице, но являются ссылками на строки разных таблиц). Такие связи нельзя отобразить при помощи редактора схем </w:t>
      </w:r>
      <w:r>
        <w:t>Pony</w:t>
      </w:r>
      <w:r w:rsidRPr="00247112">
        <w:rPr>
          <w:lang w:val="ru-RU"/>
        </w:rPr>
        <w:t xml:space="preserve"> </w:t>
      </w:r>
      <w:r>
        <w:t>ORM</w:t>
      </w:r>
      <w:r>
        <w:rPr>
          <w:lang w:val="ru-RU"/>
        </w:rPr>
        <w:t xml:space="preserve">, но можно использовать в коде в проекте </w:t>
      </w:r>
      <w:r>
        <w:t>Django</w:t>
      </w:r>
      <w:r w:rsidRPr="00247112">
        <w:rPr>
          <w:lang w:val="ru-RU"/>
        </w:rPr>
        <w:t xml:space="preserve">. </w:t>
      </w:r>
      <w:r>
        <w:rPr>
          <w:lang w:val="ru-RU"/>
        </w:rPr>
        <w:t xml:space="preserve">Примеры таких связей: в таблице </w:t>
      </w:r>
      <w:r>
        <w:t>Access</w:t>
      </w:r>
      <w:r w:rsidRPr="00247112">
        <w:rPr>
          <w:lang w:val="ru-RU"/>
        </w:rPr>
        <w:t xml:space="preserve"> </w:t>
      </w:r>
      <w:r>
        <w:rPr>
          <w:lang w:val="ru-RU"/>
        </w:rPr>
        <w:t xml:space="preserve">есть поля </w:t>
      </w:r>
      <w:r w:rsidRPr="00247112">
        <w:rPr>
          <w:i/>
        </w:rPr>
        <w:t>source</w:t>
      </w:r>
      <w:r w:rsidRPr="00247112">
        <w:rPr>
          <w:i/>
          <w:lang w:val="ru-RU"/>
        </w:rPr>
        <w:t>_</w:t>
      </w:r>
      <w:r w:rsidRPr="00247112">
        <w:rPr>
          <w:i/>
        </w:rPr>
        <w:t>type</w:t>
      </w:r>
      <w:r w:rsidRPr="00247112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247112">
        <w:rPr>
          <w:i/>
        </w:rPr>
        <w:t>source</w:t>
      </w:r>
      <w:r w:rsidRPr="00247112">
        <w:rPr>
          <w:i/>
          <w:lang w:val="ru-RU"/>
        </w:rPr>
        <w:t>_</w:t>
      </w:r>
      <w:r w:rsidRPr="00247112">
        <w:rPr>
          <w:i/>
        </w:rPr>
        <w:t>id</w:t>
      </w:r>
      <w:r>
        <w:rPr>
          <w:lang w:val="ru-RU"/>
        </w:rPr>
        <w:t xml:space="preserve">, которые вместе образуют динамический внешний ключ </w:t>
      </w:r>
      <w:r w:rsidRPr="00247112">
        <w:rPr>
          <w:lang w:val="ru-RU"/>
        </w:rPr>
        <w:t>(</w:t>
      </w:r>
      <w:r>
        <w:t>Generic</w:t>
      </w:r>
      <w:r w:rsidRPr="00247112">
        <w:rPr>
          <w:lang w:val="ru-RU"/>
        </w:rPr>
        <w:t xml:space="preserve"> </w:t>
      </w:r>
      <w:r>
        <w:t>Foreign</w:t>
      </w:r>
      <w:r w:rsidRPr="00247112">
        <w:rPr>
          <w:lang w:val="ru-RU"/>
        </w:rPr>
        <w:t xml:space="preserve"> </w:t>
      </w:r>
      <w:r>
        <w:t>Key</w:t>
      </w:r>
      <w:r w:rsidRPr="00247112">
        <w:rPr>
          <w:lang w:val="ru-RU"/>
        </w:rPr>
        <w:t xml:space="preserve">). </w:t>
      </w:r>
      <w:r>
        <w:rPr>
          <w:lang w:val="ru-RU"/>
        </w:rPr>
        <w:t>Они</w:t>
      </w:r>
      <w:r w:rsidRPr="00671EC7">
        <w:t xml:space="preserve"> </w:t>
      </w:r>
      <w:r>
        <w:rPr>
          <w:lang w:val="ru-RU"/>
        </w:rPr>
        <w:t>могут</w:t>
      </w:r>
      <w:r w:rsidRPr="00671EC7">
        <w:t xml:space="preserve"> </w:t>
      </w:r>
      <w:r>
        <w:rPr>
          <w:lang w:val="ru-RU"/>
        </w:rPr>
        <w:t>ссылаться</w:t>
      </w:r>
      <w:r w:rsidRPr="00671EC7">
        <w:t xml:space="preserve"> </w:t>
      </w:r>
      <w:r>
        <w:rPr>
          <w:lang w:val="ru-RU"/>
        </w:rPr>
        <w:t>на</w:t>
      </w:r>
      <w:r w:rsidRPr="00671EC7">
        <w:t xml:space="preserve"> </w:t>
      </w:r>
      <w:r>
        <w:rPr>
          <w:lang w:val="ru-RU"/>
        </w:rPr>
        <w:t>таблицы</w:t>
      </w:r>
      <w:r w:rsidRPr="00671EC7">
        <w:t xml:space="preserve"> </w:t>
      </w:r>
      <w:r>
        <w:t xml:space="preserve">Course, Material, System, Application, Data Type. </w:t>
      </w:r>
      <w:r>
        <w:rPr>
          <w:lang w:val="ru-RU"/>
        </w:rPr>
        <w:t>Это имеет следующий смысл: Коллектив может иметь различные права доступа к различны</w:t>
      </w:r>
      <w:r w:rsidR="000F2ABD">
        <w:rPr>
          <w:lang w:val="ru-RU"/>
        </w:rPr>
        <w:t xml:space="preserve">м типам </w:t>
      </w:r>
      <w:r w:rsidR="00876516">
        <w:rPr>
          <w:lang w:val="ru-RU"/>
        </w:rPr>
        <w:t xml:space="preserve">исходных </w:t>
      </w:r>
      <w:r w:rsidR="000F2ABD">
        <w:rPr>
          <w:lang w:val="ru-RU"/>
        </w:rPr>
        <w:t xml:space="preserve">данных: Курсам, Учебным </w:t>
      </w:r>
      <w:r w:rsidR="00623F46">
        <w:rPr>
          <w:lang w:val="ru-RU"/>
        </w:rPr>
        <w:t>М</w:t>
      </w:r>
      <w:r w:rsidR="000F2ABD">
        <w:rPr>
          <w:lang w:val="ru-RU"/>
        </w:rPr>
        <w:t>атериалам, Системам, Приложениям и Типа</w:t>
      </w:r>
      <w:r w:rsidR="00AE73D9">
        <w:rPr>
          <w:lang w:val="ru-RU"/>
        </w:rPr>
        <w:t>м</w:t>
      </w:r>
      <w:r w:rsidR="000F2ABD">
        <w:rPr>
          <w:lang w:val="ru-RU"/>
        </w:rPr>
        <w:t xml:space="preserve"> </w:t>
      </w:r>
      <w:r w:rsidR="00623F46">
        <w:rPr>
          <w:lang w:val="ru-RU"/>
        </w:rPr>
        <w:t>Д</w:t>
      </w:r>
      <w:r w:rsidR="000F2ABD">
        <w:rPr>
          <w:lang w:val="ru-RU"/>
        </w:rPr>
        <w:t>анных.</w:t>
      </w:r>
    </w:p>
    <w:p w:rsidR="00E74D50" w:rsidRDefault="00E74D50" w:rsidP="00E74D50">
      <w:pPr>
        <w:pStyle w:val="ae"/>
        <w:rPr>
          <w:lang w:val="ru-RU"/>
        </w:rPr>
      </w:pPr>
      <w:r>
        <w:rPr>
          <w:lang w:val="ru-RU"/>
        </w:rPr>
        <w:t>Таблица 3.1 Легенда к рисунку 3.1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50203" w:rsidTr="00150203">
        <w:tc>
          <w:tcPr>
            <w:tcW w:w="4672" w:type="dxa"/>
          </w:tcPr>
          <w:p w:rsidR="00150203" w:rsidRPr="00AE4B61" w:rsidRDefault="00150203" w:rsidP="00C84313">
            <w:pPr>
              <w:ind w:firstLine="0"/>
              <w:rPr>
                <w:b/>
                <w:lang w:val="ru-RU"/>
              </w:rPr>
            </w:pPr>
            <w:r w:rsidRPr="00AE4B61">
              <w:rPr>
                <w:b/>
                <w:lang w:val="ru-RU"/>
              </w:rPr>
              <w:t>Цветовая маркировка</w:t>
            </w:r>
          </w:p>
        </w:tc>
        <w:tc>
          <w:tcPr>
            <w:tcW w:w="4672" w:type="dxa"/>
          </w:tcPr>
          <w:p w:rsidR="00150203" w:rsidRPr="00AE4B61" w:rsidRDefault="00150203" w:rsidP="00C84313">
            <w:pPr>
              <w:ind w:firstLine="0"/>
              <w:rPr>
                <w:b/>
              </w:rPr>
            </w:pPr>
            <w:r w:rsidRPr="00AE4B61">
              <w:rPr>
                <w:b/>
                <w:lang w:val="ru-RU"/>
              </w:rPr>
              <w:t>Название приложения</w:t>
            </w:r>
            <w:r w:rsidR="00124DA0" w:rsidRPr="00AE4B61">
              <w:rPr>
                <w:b/>
                <w:lang w:val="ru-RU"/>
              </w:rPr>
              <w:t xml:space="preserve"> </w:t>
            </w:r>
            <w:r w:rsidR="00124DA0" w:rsidRPr="00AE4B61">
              <w:rPr>
                <w:b/>
              </w:rPr>
              <w:t>Django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C84313">
            <w:pPr>
              <w:ind w:firstLine="0"/>
              <w:rPr>
                <w:b/>
                <w:lang w:val="ru-RU"/>
              </w:rPr>
            </w:pPr>
            <w:r w:rsidRPr="007A2E5E">
              <w:rPr>
                <w:b/>
                <w:color w:val="FF0000"/>
                <w:lang w:val="ru-RU"/>
              </w:rPr>
              <w:t>Красный</w:t>
            </w:r>
          </w:p>
        </w:tc>
        <w:tc>
          <w:tcPr>
            <w:tcW w:w="4672" w:type="dxa"/>
          </w:tcPr>
          <w:p w:rsidR="00150203" w:rsidRPr="00D04B22" w:rsidRDefault="00124DA0" w:rsidP="00C84313">
            <w:pPr>
              <w:ind w:firstLine="0"/>
            </w:pPr>
            <w:r>
              <w:rPr>
                <w:lang w:val="ru-RU"/>
              </w:rPr>
              <w:t>Пользовател</w:t>
            </w:r>
            <w:r w:rsidR="00D04B22">
              <w:rPr>
                <w:lang w:val="ru-RU"/>
              </w:rPr>
              <w:t>и</w:t>
            </w:r>
            <w:r w:rsidR="00D04B22">
              <w:t xml:space="preserve"> / Users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C84313">
            <w:pPr>
              <w:ind w:firstLine="0"/>
              <w:rPr>
                <w:b/>
                <w:lang w:val="ru-RU"/>
              </w:rPr>
            </w:pPr>
            <w:r w:rsidRPr="007A2E5E">
              <w:rPr>
                <w:b/>
                <w:color w:val="00B050"/>
                <w:lang w:val="ru-RU"/>
              </w:rPr>
              <w:t>Зелёный</w:t>
            </w:r>
          </w:p>
        </w:tc>
        <w:tc>
          <w:tcPr>
            <w:tcW w:w="4672" w:type="dxa"/>
          </w:tcPr>
          <w:p w:rsidR="00150203" w:rsidRPr="00D04B22" w:rsidRDefault="004F0815" w:rsidP="00C84313">
            <w:pPr>
              <w:ind w:firstLine="0"/>
            </w:pPr>
            <w:r>
              <w:rPr>
                <w:lang w:val="ru-RU"/>
              </w:rPr>
              <w:t>Разработчики</w:t>
            </w:r>
            <w:r w:rsidR="00D04B22">
              <w:t xml:space="preserve"> / Developers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C84313">
            <w:pPr>
              <w:ind w:firstLine="0"/>
              <w:rPr>
                <w:b/>
                <w:lang w:val="ru-RU"/>
              </w:rPr>
            </w:pPr>
            <w:r w:rsidRPr="007A2E5E">
              <w:rPr>
                <w:b/>
                <w:color w:val="00B0F0"/>
                <w:lang w:val="ru-RU"/>
              </w:rPr>
              <w:t>Синий</w:t>
            </w:r>
          </w:p>
        </w:tc>
        <w:tc>
          <w:tcPr>
            <w:tcW w:w="4672" w:type="dxa"/>
          </w:tcPr>
          <w:p w:rsidR="00150203" w:rsidRPr="00D04B22" w:rsidRDefault="00124DA0" w:rsidP="00C84313">
            <w:pPr>
              <w:ind w:firstLine="0"/>
            </w:pPr>
            <w:r>
              <w:rPr>
                <w:lang w:val="ru-RU"/>
              </w:rPr>
              <w:t>Учебный процесс</w:t>
            </w:r>
            <w:r w:rsidR="00D04B22">
              <w:t xml:space="preserve"> / Education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C84313">
            <w:pPr>
              <w:ind w:firstLine="0"/>
              <w:rPr>
                <w:b/>
                <w:lang w:val="ru-RU"/>
              </w:rPr>
            </w:pPr>
            <w:r w:rsidRPr="007A2E5E">
              <w:rPr>
                <w:b/>
                <w:color w:val="FFC000"/>
                <w:lang w:val="ru-RU"/>
              </w:rPr>
              <w:t>Жёлтый</w:t>
            </w:r>
          </w:p>
        </w:tc>
        <w:tc>
          <w:tcPr>
            <w:tcW w:w="4672" w:type="dxa"/>
          </w:tcPr>
          <w:p w:rsidR="00150203" w:rsidRPr="00D04B22" w:rsidRDefault="00124DA0" w:rsidP="00C84313">
            <w:pPr>
              <w:ind w:firstLine="0"/>
            </w:pPr>
            <w:r>
              <w:rPr>
                <w:lang w:val="ru-RU"/>
              </w:rPr>
              <w:t>Учебные материалы</w:t>
            </w:r>
            <w:r w:rsidR="00D04B22">
              <w:t xml:space="preserve"> / Materials</w:t>
            </w:r>
          </w:p>
        </w:tc>
      </w:tr>
      <w:tr w:rsidR="00150203" w:rsidTr="00150203">
        <w:tc>
          <w:tcPr>
            <w:tcW w:w="4672" w:type="dxa"/>
          </w:tcPr>
          <w:p w:rsidR="00150203" w:rsidRPr="007A2E5E" w:rsidRDefault="001301B4" w:rsidP="007F032A">
            <w:pPr>
              <w:ind w:left="2553" w:hanging="2553"/>
              <w:rPr>
                <w:b/>
                <w:lang w:val="ru-RU"/>
              </w:rPr>
            </w:pPr>
            <w:r w:rsidRPr="007A2E5E">
              <w:rPr>
                <w:b/>
                <w:color w:val="7030A0"/>
                <w:lang w:val="ru-RU"/>
              </w:rPr>
              <w:t>Фиолетов</w:t>
            </w:r>
            <w:r w:rsidR="007F032A" w:rsidRPr="007A2E5E">
              <w:rPr>
                <w:b/>
                <w:color w:val="7030A0"/>
                <w:lang w:val="ru-RU"/>
              </w:rPr>
              <w:t>ый</w:t>
            </w:r>
          </w:p>
        </w:tc>
        <w:tc>
          <w:tcPr>
            <w:tcW w:w="4672" w:type="dxa"/>
          </w:tcPr>
          <w:p w:rsidR="00150203" w:rsidRPr="001B09E5" w:rsidRDefault="00124DA0" w:rsidP="00C8431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Приложения</w:t>
            </w:r>
            <w:r w:rsidR="00D04B22">
              <w:t xml:space="preserve"> / Applications</w:t>
            </w:r>
          </w:p>
        </w:tc>
      </w:tr>
    </w:tbl>
    <w:p w:rsidR="00636AA3" w:rsidRDefault="00636AA3" w:rsidP="000F2ABD">
      <w:pPr>
        <w:rPr>
          <w:lang w:val="ru-RU"/>
        </w:rPr>
        <w:sectPr w:rsidR="00636AA3" w:rsidSect="00194488">
          <w:headerReference w:type="default" r:id="rId25"/>
          <w:headerReference w:type="first" r:id="rId26"/>
          <w:type w:val="continuous"/>
          <w:pgSz w:w="11906" w:h="16838" w:code="9"/>
          <w:pgMar w:top="1134" w:right="851" w:bottom="1134" w:left="1701" w:header="720" w:footer="720" w:gutter="0"/>
          <w:cols w:space="720"/>
          <w:titlePg/>
          <w:docGrid w:linePitch="360"/>
        </w:sectPr>
      </w:pPr>
    </w:p>
    <w:p w:rsidR="00117E62" w:rsidRDefault="00117E62" w:rsidP="00117E62">
      <w:pPr>
        <w:pStyle w:val="af"/>
      </w:pPr>
      <w:r w:rsidRPr="00117E62">
        <w:rPr>
          <w:noProof/>
        </w:rPr>
        <w:lastRenderedPageBreak/>
        <w:drawing>
          <wp:inline distT="0" distB="0" distL="0" distR="0">
            <wp:extent cx="9246870" cy="43014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687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E62" w:rsidRPr="0002290E" w:rsidRDefault="00117E62" w:rsidP="00117E62">
      <w:pPr>
        <w:pStyle w:val="ae"/>
        <w:jc w:val="center"/>
        <w:rPr>
          <w:lang w:val="ru-RU"/>
        </w:rPr>
      </w:pPr>
      <w:r>
        <w:rPr>
          <w:lang w:val="ru-RU"/>
        </w:rPr>
        <w:t xml:space="preserve">Рисунок 3.1 </w:t>
      </w:r>
      <w:r w:rsidR="0002290E">
        <w:rPr>
          <w:lang w:val="ru-RU"/>
        </w:rPr>
        <w:t>–</w:t>
      </w:r>
      <w:r>
        <w:rPr>
          <w:lang w:val="ru-RU"/>
        </w:rPr>
        <w:t xml:space="preserve"> </w:t>
      </w:r>
      <w:r w:rsidR="0002290E">
        <w:rPr>
          <w:lang w:val="ru-RU"/>
        </w:rPr>
        <w:t xml:space="preserve">Модель базы данных с разделением по приложениям </w:t>
      </w:r>
      <w:r w:rsidR="0002290E">
        <w:t>Django</w:t>
      </w:r>
    </w:p>
    <w:p w:rsidR="00117E62" w:rsidRPr="00117E62" w:rsidRDefault="00117E62" w:rsidP="00117E62">
      <w:pPr>
        <w:rPr>
          <w:lang w:val="ru-RU"/>
        </w:rPr>
        <w:sectPr w:rsidR="00117E62" w:rsidRPr="00117E62" w:rsidSect="00636AA3">
          <w:headerReference w:type="first" r:id="rId28"/>
          <w:pgSz w:w="16838" w:h="11906" w:orient="landscape" w:code="9"/>
          <w:pgMar w:top="1701" w:right="1134" w:bottom="851" w:left="1134" w:header="720" w:footer="720" w:gutter="0"/>
          <w:cols w:space="720"/>
          <w:titlePg/>
          <w:docGrid w:linePitch="381"/>
        </w:sectPr>
      </w:pPr>
    </w:p>
    <w:p w:rsidR="003E15EC" w:rsidRDefault="003E15EC" w:rsidP="003E15EC">
      <w:pPr>
        <w:pStyle w:val="2"/>
      </w:pPr>
      <w:bookmarkStart w:id="10" w:name="_Toc501919326"/>
      <w:r>
        <w:lastRenderedPageBreak/>
        <w:t>Приложение «Пользовател</w:t>
      </w:r>
      <w:r w:rsidR="0004385A">
        <w:t>и</w:t>
      </w:r>
      <w:r>
        <w:t>»</w:t>
      </w:r>
      <w:bookmarkEnd w:id="10"/>
    </w:p>
    <w:p w:rsidR="003E15EC" w:rsidRPr="003E15EC" w:rsidRDefault="003E15EC" w:rsidP="003E15EC">
      <w:pPr>
        <w:rPr>
          <w:lang w:val="ru-RU"/>
        </w:rPr>
      </w:pPr>
      <w:r w:rsidRPr="003E15EC">
        <w:rPr>
          <w:lang w:val="ru-RU"/>
        </w:rPr>
        <w:t>Было разработано приложение «Пользовател</w:t>
      </w:r>
      <w:r w:rsidR="0004385A">
        <w:rPr>
          <w:lang w:val="ru-RU"/>
        </w:rPr>
        <w:t>и</w:t>
      </w:r>
      <w:r w:rsidRPr="003E15EC">
        <w:rPr>
          <w:lang w:val="ru-RU"/>
        </w:rPr>
        <w:t>», которое выполняет следующие функции: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регистрация пользователей;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авторизация пользователей;</w:t>
      </w:r>
    </w:p>
    <w:p w:rsidR="003E15EC" w:rsidRPr="00F12C1D" w:rsidRDefault="003E15EC" w:rsidP="007C447F">
      <w:pPr>
        <w:pStyle w:val="ad"/>
        <w:numPr>
          <w:ilvl w:val="1"/>
          <w:numId w:val="32"/>
        </w:numPr>
        <w:rPr>
          <w:lang w:val="ru-RU"/>
        </w:rPr>
      </w:pPr>
      <w:r w:rsidRPr="00F12C1D">
        <w:rPr>
          <w:lang w:val="ru-RU"/>
        </w:rPr>
        <w:t>через соц. сети;</w:t>
      </w:r>
    </w:p>
    <w:p w:rsidR="003E15EC" w:rsidRPr="00F12C1D" w:rsidRDefault="003E15EC" w:rsidP="007C447F">
      <w:pPr>
        <w:pStyle w:val="ad"/>
        <w:numPr>
          <w:ilvl w:val="1"/>
          <w:numId w:val="32"/>
        </w:numPr>
        <w:rPr>
          <w:lang w:val="ru-RU"/>
        </w:rPr>
      </w:pPr>
      <w:r w:rsidRPr="00F12C1D">
        <w:rPr>
          <w:lang w:val="ru-RU"/>
        </w:rPr>
        <w:t>с использованием двухфакторной аутентификации;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отображение страницы пользователя;</w:t>
      </w:r>
    </w:p>
    <w:p w:rsidR="003E15EC" w:rsidRPr="00F12C1D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F12C1D">
        <w:rPr>
          <w:lang w:val="ru-RU"/>
        </w:rPr>
        <w:t>настройки профиля пользователя;</w:t>
      </w:r>
    </w:p>
    <w:p w:rsidR="003E15EC" w:rsidRPr="003E15EC" w:rsidRDefault="003E15EC" w:rsidP="003E15EC">
      <w:pPr>
        <w:pStyle w:val="ad"/>
        <w:numPr>
          <w:ilvl w:val="0"/>
          <w:numId w:val="32"/>
        </w:numPr>
        <w:rPr>
          <w:lang w:val="ru-RU"/>
        </w:rPr>
      </w:pPr>
      <w:r w:rsidRPr="003E15EC">
        <w:rPr>
          <w:lang w:val="ru-RU"/>
        </w:rPr>
        <w:t xml:space="preserve">работа </w:t>
      </w:r>
      <w:r w:rsidR="00073520">
        <w:rPr>
          <w:lang w:val="ru-RU"/>
        </w:rPr>
        <w:t>с</w:t>
      </w:r>
      <w:r w:rsidRPr="003E15EC">
        <w:rPr>
          <w:lang w:val="ru-RU"/>
        </w:rPr>
        <w:t xml:space="preserve"> электронной почтой и другие.</w:t>
      </w:r>
    </w:p>
    <w:p w:rsidR="003E15EC" w:rsidRDefault="00360FCA" w:rsidP="003E15EC">
      <w:pPr>
        <w:rPr>
          <w:lang w:val="ru-RU"/>
        </w:rPr>
      </w:pPr>
      <w:r>
        <w:rPr>
          <w:lang w:val="ru-RU"/>
        </w:rPr>
        <w:t>Поля с</w:t>
      </w:r>
      <w:r w:rsidR="003E15EC" w:rsidRPr="003E15EC">
        <w:rPr>
          <w:lang w:val="ru-RU"/>
        </w:rPr>
        <w:t>ущност</w:t>
      </w:r>
      <w:r>
        <w:rPr>
          <w:lang w:val="ru-RU"/>
        </w:rPr>
        <w:t>и</w:t>
      </w:r>
      <w:r w:rsidR="003E15EC" w:rsidRPr="003E15EC">
        <w:rPr>
          <w:lang w:val="ru-RU"/>
        </w:rPr>
        <w:t xml:space="preserve"> «Пользователь» базы данных </w:t>
      </w:r>
      <w:r>
        <w:rPr>
          <w:lang w:val="ru-RU"/>
        </w:rPr>
        <w:t>представлены таблицей 3.</w:t>
      </w:r>
      <w:r w:rsidR="00A4429F">
        <w:rPr>
          <w:lang w:val="ru-RU"/>
        </w:rPr>
        <w:t>2</w:t>
      </w:r>
      <w:r>
        <w:rPr>
          <w:lang w:val="ru-RU"/>
        </w:rPr>
        <w:t xml:space="preserve"> </w:t>
      </w:r>
      <w:r w:rsidR="003E15EC" w:rsidRPr="003E15EC">
        <w:rPr>
          <w:lang w:val="ru-RU"/>
        </w:rPr>
        <w:t>(поля, помеченные звездочкой (*) являются обязательными):</w:t>
      </w:r>
    </w:p>
    <w:p w:rsidR="00CB34F5" w:rsidRDefault="00CB34F5" w:rsidP="00CB34F5">
      <w:pPr>
        <w:pStyle w:val="ae"/>
        <w:rPr>
          <w:lang w:val="ru-RU"/>
        </w:rPr>
      </w:pPr>
      <w:r>
        <w:rPr>
          <w:lang w:val="ru-RU"/>
        </w:rPr>
        <w:t>Таблица 3.</w:t>
      </w:r>
      <w:r w:rsidR="00A4429F">
        <w:rPr>
          <w:lang w:val="ru-RU"/>
        </w:rPr>
        <w:t>2</w:t>
      </w:r>
      <w:r>
        <w:rPr>
          <w:lang w:val="ru-RU"/>
        </w:rPr>
        <w:t xml:space="preserve"> </w:t>
      </w:r>
      <w:r w:rsidR="006F2A05">
        <w:rPr>
          <w:lang w:val="ru-RU"/>
        </w:rPr>
        <w:t>Поля сущности «Пользователь»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CA5DEA" w:rsidRPr="00BA17E7" w:rsidTr="00CA5DEA">
        <w:tc>
          <w:tcPr>
            <w:tcW w:w="2122" w:type="dxa"/>
          </w:tcPr>
          <w:p w:rsidR="00CA5DEA" w:rsidRPr="004B66C5" w:rsidRDefault="00CA5DEA" w:rsidP="00E371A2">
            <w:pPr>
              <w:spacing w:after="40" w:line="240" w:lineRule="auto"/>
              <w:ind w:firstLine="0"/>
              <w:rPr>
                <w:b/>
                <w:noProof/>
                <w:lang w:val="ru-RU"/>
              </w:rPr>
            </w:pPr>
            <w:r w:rsidRPr="004B66C5">
              <w:rPr>
                <w:b/>
                <w:noProof/>
                <w:lang w:val="ru-RU"/>
              </w:rPr>
              <w:t>Имя поля</w:t>
            </w:r>
          </w:p>
        </w:tc>
        <w:tc>
          <w:tcPr>
            <w:tcW w:w="7222" w:type="dxa"/>
          </w:tcPr>
          <w:p w:rsidR="00CA5DEA" w:rsidRPr="004B66C5" w:rsidRDefault="00CA5DEA" w:rsidP="00E371A2">
            <w:pPr>
              <w:spacing w:after="40" w:line="240" w:lineRule="auto"/>
              <w:ind w:firstLine="0"/>
              <w:rPr>
                <w:b/>
                <w:lang w:val="ru-RU"/>
              </w:rPr>
            </w:pPr>
            <w:r w:rsidRPr="004B66C5">
              <w:rPr>
                <w:b/>
                <w:lang w:val="ru-RU"/>
              </w:rPr>
              <w:t>Описание поля</w:t>
            </w:r>
          </w:p>
        </w:tc>
      </w:tr>
      <w:tr w:rsidR="008D2D60" w:rsidRPr="000209AE" w:rsidTr="00CA5DEA">
        <w:tc>
          <w:tcPr>
            <w:tcW w:w="2122" w:type="dxa"/>
          </w:tcPr>
          <w:p w:rsidR="008D2D60" w:rsidRPr="00ED5D4E" w:rsidRDefault="008D2D60" w:rsidP="00E371A2">
            <w:pPr>
              <w:spacing w:after="40" w:line="240" w:lineRule="auto"/>
              <w:ind w:firstLine="0"/>
            </w:pPr>
            <w:r w:rsidRPr="00ED5D4E">
              <w:rPr>
                <w:noProof/>
              </w:rPr>
              <w:t>pk</w:t>
            </w:r>
            <w:r w:rsidRPr="00ED5D4E">
              <w:rPr>
                <w:lang w:val="ru-RU"/>
              </w:rPr>
              <w:t>*</w:t>
            </w:r>
          </w:p>
        </w:tc>
        <w:tc>
          <w:tcPr>
            <w:tcW w:w="7222" w:type="dxa"/>
          </w:tcPr>
          <w:p w:rsidR="008D2D60" w:rsidRPr="008D2D60" w:rsidRDefault="008D2D60" w:rsidP="00E371A2">
            <w:pPr>
              <w:spacing w:after="40" w:line="240" w:lineRule="auto"/>
              <w:ind w:firstLine="0"/>
              <w:rPr>
                <w:lang w:val="ru-RU"/>
              </w:rPr>
            </w:pPr>
            <w:r w:rsidRPr="00ED5D4E">
              <w:t>ID</w:t>
            </w:r>
            <w:r w:rsidRPr="00ED5D4E">
              <w:rPr>
                <w:lang w:val="ru-RU"/>
              </w:rPr>
              <w:t xml:space="preserve"> пользователя, уникальный, первичный ключ</w:t>
            </w:r>
          </w:p>
        </w:tc>
      </w:tr>
      <w:tr w:rsidR="008D2D60" w:rsidTr="00CA5DEA">
        <w:tc>
          <w:tcPr>
            <w:tcW w:w="2122" w:type="dxa"/>
          </w:tcPr>
          <w:p w:rsidR="008D2D60" w:rsidRPr="00ED5D4E" w:rsidRDefault="008D2D60" w:rsidP="00E371A2">
            <w:pPr>
              <w:spacing w:after="40" w:line="240" w:lineRule="auto"/>
              <w:ind w:firstLine="0"/>
            </w:pPr>
            <w:r w:rsidRPr="00ED5D4E">
              <w:t>username*</w:t>
            </w:r>
          </w:p>
        </w:tc>
        <w:tc>
          <w:tcPr>
            <w:tcW w:w="7222" w:type="dxa"/>
          </w:tcPr>
          <w:p w:rsidR="008D2D60" w:rsidRPr="00804E61" w:rsidRDefault="008D2D60" w:rsidP="00E371A2">
            <w:pPr>
              <w:spacing w:after="40" w:line="240" w:lineRule="auto"/>
              <w:ind w:firstLine="0"/>
              <w:rPr>
                <w:lang w:val="ru-RU"/>
              </w:rPr>
            </w:pPr>
            <w:r w:rsidRPr="00804E61">
              <w:rPr>
                <w:lang w:val="ru-RU"/>
              </w:rPr>
              <w:t>имя пользователя, уникальный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password</w:t>
            </w:r>
            <w:r w:rsidRPr="00173502">
              <w:rPr>
                <w:lang w:val="ru-RU"/>
              </w:rPr>
              <w:t>*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хэш пароля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first</w:t>
            </w:r>
            <w:r w:rsidRPr="00173502">
              <w:rPr>
                <w:lang w:val="ru-RU"/>
              </w:rPr>
              <w:t>_</w:t>
            </w:r>
            <w:r w:rsidRPr="00173502">
              <w:t>name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имя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last</w:t>
            </w:r>
            <w:r w:rsidRPr="00173502">
              <w:rPr>
                <w:lang w:val="ru-RU"/>
              </w:rPr>
              <w:t>_</w:t>
            </w:r>
            <w:r w:rsidRPr="00173502">
              <w:t>name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фамилия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email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электронная почта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gender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пол</w:t>
            </w:r>
          </w:p>
        </w:tc>
      </w:tr>
      <w:tr w:rsidR="005E2353" w:rsidRPr="005E2353" w:rsidTr="00CA5DEA">
        <w:tc>
          <w:tcPr>
            <w:tcW w:w="21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t>job</w:t>
            </w:r>
          </w:p>
        </w:tc>
        <w:tc>
          <w:tcPr>
            <w:tcW w:w="7222" w:type="dxa"/>
          </w:tcPr>
          <w:p w:rsidR="005E2353" w:rsidRPr="00173502" w:rsidRDefault="005E2353" w:rsidP="00E371A2">
            <w:pPr>
              <w:spacing w:after="40" w:line="240" w:lineRule="auto"/>
              <w:ind w:firstLine="0"/>
            </w:pPr>
            <w:r w:rsidRPr="00173502">
              <w:rPr>
                <w:lang w:val="ru-RU"/>
              </w:rPr>
              <w:t>место работы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birth</w:t>
            </w:r>
            <w:r w:rsidRPr="004D34B4">
              <w:rPr>
                <w:lang w:val="ru-RU"/>
              </w:rPr>
              <w:t>_</w:t>
            </w:r>
            <w:r w:rsidRPr="004D34B4">
              <w:t>date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дата рождения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bio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биография и прочая информация;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country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страна</w:t>
            </w:r>
          </w:p>
        </w:tc>
      </w:tr>
      <w:tr w:rsidR="009648C6" w:rsidRPr="000209AE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is</w:t>
            </w:r>
            <w:r w:rsidRPr="004D34B4">
              <w:rPr>
                <w:lang w:val="ru-RU"/>
              </w:rPr>
              <w:t>_</w:t>
            </w:r>
            <w:r w:rsidRPr="004D34B4">
              <w:t>staff</w:t>
            </w:r>
          </w:p>
        </w:tc>
        <w:tc>
          <w:tcPr>
            <w:tcW w:w="7222" w:type="dxa"/>
          </w:tcPr>
          <w:p w:rsidR="009648C6" w:rsidRPr="009648C6" w:rsidRDefault="009648C6" w:rsidP="00E371A2">
            <w:pPr>
              <w:spacing w:after="40" w:line="240" w:lineRule="auto"/>
              <w:ind w:firstLine="0"/>
              <w:rPr>
                <w:lang w:val="ru-RU"/>
              </w:rPr>
            </w:pPr>
            <w:r w:rsidRPr="004D34B4">
              <w:rPr>
                <w:lang w:val="ru-RU"/>
              </w:rPr>
              <w:t xml:space="preserve">возможность заходить в </w:t>
            </w:r>
            <w:r w:rsidRPr="004D34B4">
              <w:t>Django</w:t>
            </w:r>
            <w:r w:rsidRPr="004D34B4">
              <w:rPr>
                <w:lang w:val="ru-RU"/>
              </w:rPr>
              <w:t xml:space="preserve"> </w:t>
            </w:r>
            <w:r w:rsidRPr="004D34B4">
              <w:t>Admin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is</w:t>
            </w:r>
            <w:r w:rsidRPr="004D34B4">
              <w:rPr>
                <w:lang w:val="ru-RU"/>
              </w:rPr>
              <w:t>_</w:t>
            </w:r>
            <w:r w:rsidRPr="004D34B4">
              <w:t>active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используется вместо удаления аккаунта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date</w:t>
            </w:r>
            <w:r w:rsidRPr="004D34B4">
              <w:rPr>
                <w:lang w:val="ru-RU"/>
              </w:rPr>
              <w:t>_</w:t>
            </w:r>
            <w:r w:rsidRPr="004D34B4">
              <w:t>joined</w:t>
            </w:r>
          </w:p>
        </w:tc>
        <w:tc>
          <w:tcPr>
            <w:tcW w:w="72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дата регистрации</w:t>
            </w:r>
          </w:p>
        </w:tc>
      </w:tr>
      <w:tr w:rsidR="009648C6" w:rsidRPr="005E2353" w:rsidTr="00CA5DEA">
        <w:tc>
          <w:tcPr>
            <w:tcW w:w="2122" w:type="dxa"/>
          </w:tcPr>
          <w:p w:rsidR="009648C6" w:rsidRPr="004D34B4" w:rsidRDefault="009648C6" w:rsidP="00E371A2">
            <w:pPr>
              <w:spacing w:after="40" w:line="240" w:lineRule="auto"/>
              <w:ind w:firstLine="0"/>
            </w:pPr>
            <w:r w:rsidRPr="004D34B4">
              <w:t>last</w:t>
            </w:r>
            <w:r w:rsidRPr="004D34B4">
              <w:rPr>
                <w:lang w:val="ru-RU"/>
              </w:rPr>
              <w:t>_</w:t>
            </w:r>
            <w:r w:rsidRPr="004D34B4">
              <w:t>login</w:t>
            </w:r>
          </w:p>
        </w:tc>
        <w:tc>
          <w:tcPr>
            <w:tcW w:w="7222" w:type="dxa"/>
          </w:tcPr>
          <w:p w:rsidR="009648C6" w:rsidRDefault="009648C6" w:rsidP="00E371A2">
            <w:pPr>
              <w:spacing w:after="40" w:line="240" w:lineRule="auto"/>
              <w:ind w:firstLine="0"/>
            </w:pPr>
            <w:r w:rsidRPr="004D34B4">
              <w:rPr>
                <w:lang w:val="ru-RU"/>
              </w:rPr>
              <w:t>дата последнего логина</w:t>
            </w:r>
          </w:p>
        </w:tc>
      </w:tr>
    </w:tbl>
    <w:p w:rsidR="003E15EC" w:rsidRDefault="00EE0E31" w:rsidP="00EE0E31">
      <w:pPr>
        <w:spacing w:before="240"/>
        <w:rPr>
          <w:lang w:val="ru-RU"/>
        </w:rPr>
      </w:pPr>
      <w:bookmarkStart w:id="11" w:name="models.py-15"/>
      <w:bookmarkStart w:id="12" w:name="models.py-17"/>
      <w:bookmarkStart w:id="13" w:name="models.py-23"/>
      <w:bookmarkEnd w:id="11"/>
      <w:bookmarkEnd w:id="12"/>
      <w:bookmarkEnd w:id="13"/>
      <w:r>
        <w:rPr>
          <w:lang w:val="ru-RU"/>
        </w:rPr>
        <w:t xml:space="preserve">На рисунке 3.2 показана страница редактирования настроек пользователя. </w:t>
      </w:r>
    </w:p>
    <w:p w:rsidR="00ED4432" w:rsidRDefault="00ED4432" w:rsidP="00ED4432">
      <w:pPr>
        <w:pStyle w:val="af"/>
      </w:pPr>
      <w:r>
        <w:rPr>
          <w:noProof/>
        </w:rPr>
        <w:lastRenderedPageBreak/>
        <w:drawing>
          <wp:inline distT="0" distB="0" distL="0" distR="0">
            <wp:extent cx="5935345" cy="4656455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32" w:rsidRPr="00ED4432" w:rsidRDefault="00ED4432" w:rsidP="00ED4432">
      <w:pPr>
        <w:pStyle w:val="af0"/>
      </w:pPr>
      <w:r>
        <w:t>Рисунок 3.2 – Страница настроек пользователя</w:t>
      </w:r>
    </w:p>
    <w:p w:rsidR="002A0C4A" w:rsidRDefault="002A0C4A" w:rsidP="002A0C4A">
      <w:pPr>
        <w:pStyle w:val="2"/>
      </w:pPr>
      <w:bookmarkStart w:id="14" w:name="_Toc501919327"/>
      <w:r>
        <w:lastRenderedPageBreak/>
        <w:t>Приложение «</w:t>
      </w:r>
      <w:r w:rsidR="004F492C">
        <w:t>Разработчики</w:t>
      </w:r>
      <w:r>
        <w:t>»</w:t>
      </w:r>
      <w:bookmarkEnd w:id="14"/>
    </w:p>
    <w:p w:rsidR="00E60BD3" w:rsidRDefault="00705356" w:rsidP="004D3138">
      <w:pPr>
        <w:rPr>
          <w:lang w:val="ru-RU"/>
        </w:rPr>
      </w:pPr>
      <w:r>
        <w:rPr>
          <w:lang w:val="ru-RU"/>
        </w:rPr>
        <w:t>На данный момент активно в</w:t>
      </w:r>
      <w:r w:rsidR="00436713">
        <w:rPr>
          <w:lang w:val="ru-RU"/>
        </w:rPr>
        <w:t xml:space="preserve">едётся разработка </w:t>
      </w:r>
      <w:r w:rsidR="00771D87">
        <w:rPr>
          <w:lang w:val="ru-RU"/>
        </w:rPr>
        <w:t xml:space="preserve">приложения </w:t>
      </w:r>
      <w:r w:rsidR="004D3138">
        <w:rPr>
          <w:lang w:val="ru-RU"/>
        </w:rPr>
        <w:t>«</w:t>
      </w:r>
      <w:r w:rsidR="004F492C">
        <w:rPr>
          <w:lang w:val="ru-RU"/>
        </w:rPr>
        <w:t>Разработчики</w:t>
      </w:r>
      <w:r w:rsidR="004D3138">
        <w:rPr>
          <w:lang w:val="ru-RU"/>
        </w:rPr>
        <w:t>»</w:t>
      </w:r>
      <w:r w:rsidR="00436713">
        <w:rPr>
          <w:lang w:val="ru-RU"/>
        </w:rPr>
        <w:t>, которое должно выполнять следующие функции:</w:t>
      </w:r>
    </w:p>
    <w:p w:rsidR="00436713" w:rsidRDefault="00F01F35" w:rsidP="00436713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с</w:t>
      </w:r>
      <w:r w:rsidR="00436713">
        <w:rPr>
          <w:lang w:val="ru-RU"/>
        </w:rPr>
        <w:t xml:space="preserve">оздание </w:t>
      </w:r>
      <w:r w:rsidR="007C447F">
        <w:rPr>
          <w:lang w:val="ru-RU"/>
        </w:rPr>
        <w:t>коллективов;</w:t>
      </w:r>
    </w:p>
    <w:p w:rsidR="007C447F" w:rsidRDefault="00F01F35" w:rsidP="00436713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о</w:t>
      </w:r>
      <w:r w:rsidR="00F813B0">
        <w:rPr>
          <w:lang w:val="ru-RU"/>
        </w:rPr>
        <w:t>тображение страницы коллектива;</w:t>
      </w:r>
    </w:p>
    <w:p w:rsidR="001E3C1D" w:rsidRDefault="00F01F35" w:rsidP="001E3C1D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р</w:t>
      </w:r>
      <w:r w:rsidR="00F813B0">
        <w:rPr>
          <w:lang w:val="ru-RU"/>
        </w:rPr>
        <w:t>едактирование информации коллектива;</w:t>
      </w:r>
    </w:p>
    <w:p w:rsidR="001E3C1D" w:rsidRDefault="00F01F35" w:rsidP="001E3C1D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у</w:t>
      </w:r>
      <w:r w:rsidR="001E3C1D">
        <w:rPr>
          <w:lang w:val="ru-RU"/>
        </w:rPr>
        <w:t>правление иерархической структурой коллективов;</w:t>
      </w:r>
    </w:p>
    <w:p w:rsidR="001E3C1D" w:rsidRPr="00436713" w:rsidRDefault="00F01F35" w:rsidP="001E3C1D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у</w:t>
      </w:r>
      <w:r w:rsidR="001E3C1D">
        <w:rPr>
          <w:lang w:val="ru-RU"/>
        </w:rPr>
        <w:t>правление ролями пользователей</w:t>
      </w:r>
      <w:r w:rsidR="00014463" w:rsidRPr="00526039">
        <w:rPr>
          <w:lang w:val="ru-RU"/>
        </w:rPr>
        <w:t xml:space="preserve"> </w:t>
      </w:r>
      <w:r w:rsidR="00014463">
        <w:rPr>
          <w:lang w:val="ru-RU"/>
        </w:rPr>
        <w:t>в коллективе</w:t>
      </w:r>
      <w:r w:rsidR="001E3C1D">
        <w:rPr>
          <w:lang w:val="ru-RU"/>
        </w:rPr>
        <w:t>;</w:t>
      </w:r>
    </w:p>
    <w:p w:rsidR="00F813B0" w:rsidRDefault="00F01F35" w:rsidP="00436713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у</w:t>
      </w:r>
      <w:r w:rsidR="00F813B0">
        <w:rPr>
          <w:lang w:val="ru-RU"/>
        </w:rPr>
        <w:t>правление разработкой различных материалов: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к</w:t>
      </w:r>
      <w:r w:rsidR="00F813B0">
        <w:rPr>
          <w:lang w:val="ru-RU"/>
        </w:rPr>
        <w:t>урсы;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у</w:t>
      </w:r>
      <w:r w:rsidR="00F813B0">
        <w:rPr>
          <w:lang w:val="ru-RU"/>
        </w:rPr>
        <w:t>чебные материалы;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п</w:t>
      </w:r>
      <w:r w:rsidR="00F813B0">
        <w:rPr>
          <w:lang w:val="ru-RU"/>
        </w:rPr>
        <w:t>риложения;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с</w:t>
      </w:r>
      <w:r w:rsidR="00F813B0">
        <w:rPr>
          <w:lang w:val="ru-RU"/>
        </w:rPr>
        <w:t>истемы;</w:t>
      </w:r>
    </w:p>
    <w:p w:rsidR="00F813B0" w:rsidRDefault="00F01F35" w:rsidP="00F813B0">
      <w:pPr>
        <w:pStyle w:val="ad"/>
        <w:numPr>
          <w:ilvl w:val="1"/>
          <w:numId w:val="36"/>
        </w:numPr>
        <w:rPr>
          <w:lang w:val="ru-RU"/>
        </w:rPr>
      </w:pPr>
      <w:r>
        <w:rPr>
          <w:lang w:val="ru-RU"/>
        </w:rPr>
        <w:t>т</w:t>
      </w:r>
      <w:r w:rsidR="00F813B0">
        <w:rPr>
          <w:lang w:val="ru-RU"/>
        </w:rPr>
        <w:t>ипы данных;</w:t>
      </w:r>
    </w:p>
    <w:p w:rsidR="00156E1F" w:rsidRDefault="00F01F35" w:rsidP="00156E1F">
      <w:pPr>
        <w:pStyle w:val="ad"/>
        <w:numPr>
          <w:ilvl w:val="0"/>
          <w:numId w:val="36"/>
        </w:numPr>
        <w:rPr>
          <w:lang w:val="ru-RU"/>
        </w:rPr>
      </w:pPr>
      <w:r>
        <w:rPr>
          <w:lang w:val="ru-RU"/>
        </w:rPr>
        <w:t>у</w:t>
      </w:r>
      <w:r w:rsidR="00E94FEF">
        <w:rPr>
          <w:lang w:val="ru-RU"/>
        </w:rPr>
        <w:t>правление обучением групп студентов.</w:t>
      </w:r>
    </w:p>
    <w:p w:rsidR="00C723DA" w:rsidRDefault="00C723DA" w:rsidP="00C723DA">
      <w:pPr>
        <w:rPr>
          <w:lang w:val="ru-RU"/>
        </w:rPr>
      </w:pPr>
      <w:r>
        <w:rPr>
          <w:lang w:val="ru-RU"/>
        </w:rPr>
        <w:t>На рисунке 3.3 показан</w:t>
      </w:r>
      <w:r w:rsidR="006168C8">
        <w:rPr>
          <w:lang w:val="ru-RU"/>
        </w:rPr>
        <w:t xml:space="preserve"> пример того, как может выглядеть страница коллектива.</w:t>
      </w:r>
      <w:r>
        <w:rPr>
          <w:lang w:val="ru-RU"/>
        </w:rPr>
        <w:t xml:space="preserve"> </w:t>
      </w:r>
    </w:p>
    <w:p w:rsidR="004440F8" w:rsidRDefault="004440F8" w:rsidP="004440F8">
      <w:pPr>
        <w:pStyle w:val="af"/>
      </w:pPr>
      <w:r>
        <w:rPr>
          <w:noProof/>
        </w:rPr>
        <w:lastRenderedPageBreak/>
        <w:drawing>
          <wp:inline distT="0" distB="0" distL="0" distR="0">
            <wp:extent cx="5926455" cy="3810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0F8" w:rsidRPr="004440F8" w:rsidRDefault="004440F8" w:rsidP="004440F8">
      <w:pPr>
        <w:pStyle w:val="af0"/>
      </w:pPr>
      <w:r>
        <w:t>Рисунок 3.3 – Страница коллектива</w:t>
      </w:r>
    </w:p>
    <w:p w:rsidR="00103E66" w:rsidRDefault="003D4189" w:rsidP="00E40A7E">
      <w:pPr>
        <w:pStyle w:val="1"/>
        <w:ind w:left="360"/>
        <w:rPr>
          <w:noProof/>
        </w:rPr>
      </w:pPr>
      <w:bookmarkStart w:id="15" w:name="_Toc501919328"/>
      <w:r w:rsidRPr="005D17CB">
        <w:rPr>
          <w:noProof/>
        </w:rPr>
        <w:lastRenderedPageBreak/>
        <w:t>Заключение</w:t>
      </w:r>
      <w:bookmarkEnd w:id="15"/>
    </w:p>
    <w:p w:rsidR="0020393C" w:rsidRPr="000C7443" w:rsidRDefault="0020393C" w:rsidP="0020393C">
      <w:pPr>
        <w:rPr>
          <w:noProof/>
          <w:lang w:val="ru-RU"/>
        </w:rPr>
      </w:pPr>
      <w:r w:rsidRPr="000C7443">
        <w:rPr>
          <w:noProof/>
          <w:lang w:val="ru-RU"/>
        </w:rPr>
        <w:t>Мы считаем, что нам удалось добиться значительного прогресса в разработке системы. Концепт системы</w:t>
      </w:r>
      <w:r w:rsidR="00F34BC3">
        <w:rPr>
          <w:noProof/>
          <w:lang w:val="ru-RU"/>
        </w:rPr>
        <w:t xml:space="preserve"> значительно </w:t>
      </w:r>
      <w:r w:rsidRPr="000C7443">
        <w:rPr>
          <w:noProof/>
          <w:lang w:val="ru-RU"/>
        </w:rPr>
        <w:t>модернизировался; начата программная реализация проекта (и некоторые части уже завершены). На следующий семестр были поставлены такие планы:</w:t>
      </w:r>
    </w:p>
    <w:p w:rsidR="0020393C" w:rsidRPr="0020393C" w:rsidRDefault="00095FB7" w:rsidP="0020393C">
      <w:pPr>
        <w:pStyle w:val="ad"/>
        <w:numPr>
          <w:ilvl w:val="0"/>
          <w:numId w:val="35"/>
        </w:numPr>
        <w:rPr>
          <w:noProof/>
          <w:lang w:val="ru-RU"/>
        </w:rPr>
      </w:pPr>
      <w:r>
        <w:rPr>
          <w:noProof/>
          <w:lang w:val="ru-RU"/>
        </w:rPr>
        <w:t xml:space="preserve">дальнейшее </w:t>
      </w:r>
      <w:r w:rsidR="0020393C" w:rsidRPr="0020393C">
        <w:rPr>
          <w:noProof/>
          <w:lang w:val="ru-RU"/>
        </w:rPr>
        <w:t>развитие концепции «облачной информационной системы обучения студентов»;</w:t>
      </w:r>
    </w:p>
    <w:p w:rsidR="0020393C" w:rsidRPr="0020393C" w:rsidRDefault="0020393C" w:rsidP="0020393C">
      <w:pPr>
        <w:pStyle w:val="ad"/>
        <w:numPr>
          <w:ilvl w:val="0"/>
          <w:numId w:val="35"/>
        </w:numPr>
        <w:rPr>
          <w:noProof/>
          <w:lang w:val="ru-RU"/>
        </w:rPr>
      </w:pPr>
      <w:r w:rsidRPr="0020393C">
        <w:rPr>
          <w:noProof/>
          <w:lang w:val="ru-RU"/>
        </w:rPr>
        <w:t>реализация оставшихся приложений (</w:t>
      </w:r>
      <w:r w:rsidR="00BB0797">
        <w:rPr>
          <w:noProof/>
          <w:lang w:val="ru-RU"/>
        </w:rPr>
        <w:t>«</w:t>
      </w:r>
      <w:r w:rsidR="000F3EBB">
        <w:rPr>
          <w:noProof/>
          <w:lang w:val="ru-RU"/>
        </w:rPr>
        <w:t>разработчики</w:t>
      </w:r>
      <w:r w:rsidR="00BB0797">
        <w:rPr>
          <w:noProof/>
          <w:lang w:val="ru-RU"/>
        </w:rPr>
        <w:t xml:space="preserve">», </w:t>
      </w:r>
      <w:r w:rsidRPr="0020393C">
        <w:rPr>
          <w:noProof/>
          <w:lang w:val="ru-RU"/>
        </w:rPr>
        <w:t>«учебный процесс», «учебн</w:t>
      </w:r>
      <w:r w:rsidR="002B7BEE">
        <w:rPr>
          <w:noProof/>
          <w:lang w:val="ru-RU"/>
        </w:rPr>
        <w:t xml:space="preserve">ый </w:t>
      </w:r>
      <w:r w:rsidRPr="0020393C">
        <w:rPr>
          <w:noProof/>
          <w:lang w:val="ru-RU"/>
        </w:rPr>
        <w:t>материал» и «приложени</w:t>
      </w:r>
      <w:r w:rsidR="002B7BEE">
        <w:rPr>
          <w:noProof/>
          <w:lang w:val="ru-RU"/>
        </w:rPr>
        <w:t>я</w:t>
      </w:r>
      <w:r w:rsidRPr="0020393C">
        <w:rPr>
          <w:noProof/>
          <w:lang w:val="ru-RU"/>
        </w:rPr>
        <w:t>»);</w:t>
      </w:r>
    </w:p>
    <w:p w:rsidR="0020393C" w:rsidRPr="0020393C" w:rsidRDefault="0020393C" w:rsidP="0020393C">
      <w:pPr>
        <w:pStyle w:val="ad"/>
        <w:numPr>
          <w:ilvl w:val="0"/>
          <w:numId w:val="35"/>
        </w:numPr>
        <w:rPr>
          <w:noProof/>
          <w:lang w:val="ru-RU"/>
        </w:rPr>
      </w:pPr>
      <w:r w:rsidRPr="0020393C">
        <w:rPr>
          <w:noProof/>
          <w:lang w:val="ru-RU"/>
        </w:rPr>
        <w:t>разработать базовый набор приложений;</w:t>
      </w:r>
    </w:p>
    <w:p w:rsidR="00306CE0" w:rsidRPr="00D973A6" w:rsidRDefault="0020393C" w:rsidP="00194488">
      <w:pPr>
        <w:pStyle w:val="ad"/>
        <w:numPr>
          <w:ilvl w:val="0"/>
          <w:numId w:val="35"/>
        </w:numPr>
      </w:pPr>
      <w:r w:rsidRPr="0020393C">
        <w:rPr>
          <w:noProof/>
          <w:lang w:val="ru-RU"/>
        </w:rPr>
        <w:t>разработать примеры учебных материалов.</w:t>
      </w:r>
    </w:p>
    <w:p w:rsidR="00D973A6" w:rsidRDefault="000065E9" w:rsidP="00567C88">
      <w:pPr>
        <w:pStyle w:val="1"/>
        <w:numPr>
          <w:ilvl w:val="0"/>
          <w:numId w:val="0"/>
        </w:numPr>
        <w:ind w:left="432"/>
      </w:pPr>
      <w:bookmarkStart w:id="16" w:name="_Toc501919329"/>
      <w:r>
        <w:lastRenderedPageBreak/>
        <w:t xml:space="preserve">Список использованных </w:t>
      </w:r>
      <w:r w:rsidR="00D973A6">
        <w:t>источник</w:t>
      </w:r>
      <w:r>
        <w:t>ов</w:t>
      </w:r>
      <w:bookmarkEnd w:id="16"/>
    </w:p>
    <w:p w:rsidR="00D973A6" w:rsidRDefault="00A774CD" w:rsidP="00051FBD">
      <w:pPr>
        <w:pStyle w:val="ad"/>
        <w:numPr>
          <w:ilvl w:val="0"/>
          <w:numId w:val="37"/>
        </w:numPr>
        <w:rPr>
          <w:lang w:val="ru-RU"/>
        </w:rPr>
      </w:pPr>
      <w:r>
        <w:t>Python</w:t>
      </w:r>
      <w:r w:rsidRPr="00051FBD">
        <w:rPr>
          <w:lang w:val="ru-RU"/>
        </w:rPr>
        <w:t xml:space="preserve"> </w:t>
      </w:r>
      <w:r w:rsidR="00051FBD" w:rsidRPr="00051FBD">
        <w:rPr>
          <w:lang w:val="ru-RU"/>
        </w:rPr>
        <w:t>[</w:t>
      </w:r>
      <w:r w:rsidR="00051FBD">
        <w:rPr>
          <w:lang w:val="ru-RU"/>
        </w:rPr>
        <w:t>Электронный ресурс</w:t>
      </w:r>
      <w:r w:rsidR="00051FBD" w:rsidRPr="00051FBD">
        <w:rPr>
          <w:lang w:val="ru-RU"/>
        </w:rPr>
        <w:t>]</w:t>
      </w:r>
      <w:r w:rsidR="00051FBD">
        <w:rPr>
          <w:lang w:val="ru-RU"/>
        </w:rPr>
        <w:t xml:space="preserve">. – Режим доступа: </w:t>
      </w:r>
      <w:r w:rsidR="00051FBD" w:rsidRPr="00AD3C6B">
        <w:rPr>
          <w:lang w:val="ru-RU"/>
        </w:rPr>
        <w:t>https://ru.wikipedia.org/wiki/Python</w:t>
      </w:r>
      <w:r w:rsidR="00051FBD">
        <w:rPr>
          <w:lang w:val="ru-RU"/>
        </w:rPr>
        <w:t xml:space="preserve">. (Дата обращения </w:t>
      </w:r>
      <w:r w:rsidR="00F541F6">
        <w:rPr>
          <w:lang w:val="ru-RU"/>
        </w:rPr>
        <w:t>18</w:t>
      </w:r>
      <w:r w:rsidR="00051FBD">
        <w:rPr>
          <w:lang w:val="ru-RU"/>
        </w:rPr>
        <w:t>.</w:t>
      </w:r>
      <w:r w:rsidR="00B63793">
        <w:rPr>
          <w:lang w:val="ru-RU"/>
        </w:rPr>
        <w:t>12</w:t>
      </w:r>
      <w:r w:rsidR="00051FBD">
        <w:rPr>
          <w:lang w:val="ru-RU"/>
        </w:rPr>
        <w:t>.201</w:t>
      </w:r>
      <w:r w:rsidR="00B63793">
        <w:rPr>
          <w:lang w:val="ru-RU"/>
        </w:rPr>
        <w:t>7</w:t>
      </w:r>
      <w:r w:rsidR="00051FBD">
        <w:rPr>
          <w:lang w:val="ru-RU"/>
        </w:rPr>
        <w:t>)</w:t>
      </w:r>
    </w:p>
    <w:p w:rsidR="00072F13" w:rsidRDefault="00AD3C6B" w:rsidP="00AD3C6B">
      <w:pPr>
        <w:pStyle w:val="ad"/>
        <w:numPr>
          <w:ilvl w:val="0"/>
          <w:numId w:val="37"/>
        </w:numPr>
        <w:rPr>
          <w:lang w:val="ru-RU"/>
        </w:rPr>
      </w:pPr>
      <w:r>
        <w:t>PostgreSQL</w:t>
      </w:r>
      <w:r w:rsidRPr="00AD3C6B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AD3C6B">
        <w:rPr>
          <w:lang w:val="ru-RU"/>
        </w:rPr>
        <w:t xml:space="preserve">]. – </w:t>
      </w:r>
      <w:r>
        <w:rPr>
          <w:lang w:val="ru-RU"/>
        </w:rPr>
        <w:t xml:space="preserve">Режим доступа: </w:t>
      </w:r>
      <w:r w:rsidRPr="00AD3C6B">
        <w:rPr>
          <w:lang w:val="ru-RU"/>
        </w:rPr>
        <w:t>https://ru.wikipedia.org/wiki/PostgreSQL</w:t>
      </w:r>
      <w:r>
        <w:rPr>
          <w:lang w:val="ru-RU"/>
        </w:rPr>
        <w:t xml:space="preserve">. </w:t>
      </w:r>
      <w:r w:rsidR="00116AA4">
        <w:rPr>
          <w:lang w:val="ru-RU"/>
        </w:rPr>
        <w:t>(Дата обращения 18.12.2017)</w:t>
      </w:r>
    </w:p>
    <w:p w:rsidR="00B6162F" w:rsidRDefault="00987AC8" w:rsidP="00CB2C2E">
      <w:pPr>
        <w:pStyle w:val="ad"/>
        <w:numPr>
          <w:ilvl w:val="0"/>
          <w:numId w:val="37"/>
        </w:numPr>
        <w:rPr>
          <w:lang w:val="ru-RU"/>
        </w:rPr>
      </w:pPr>
      <w:r>
        <w:t>Pony</w:t>
      </w:r>
      <w:r w:rsidRPr="00CB2C2E">
        <w:rPr>
          <w:lang w:val="ru-RU"/>
        </w:rPr>
        <w:t xml:space="preserve"> </w:t>
      </w:r>
      <w:r>
        <w:t>ORM</w:t>
      </w:r>
      <w:r w:rsidRPr="00CB2C2E">
        <w:rPr>
          <w:lang w:val="ru-RU"/>
        </w:rPr>
        <w:t xml:space="preserve"> </w:t>
      </w:r>
      <w:r w:rsidR="00E738F0">
        <w:t>documentation</w:t>
      </w:r>
      <w:r w:rsidR="00E738F0" w:rsidRPr="00E738F0">
        <w:rPr>
          <w:lang w:val="ru-RU"/>
        </w:rPr>
        <w:t xml:space="preserve"> </w:t>
      </w:r>
      <w:r w:rsidRPr="00CB2C2E">
        <w:rPr>
          <w:lang w:val="ru-RU"/>
        </w:rPr>
        <w:t>[</w:t>
      </w:r>
      <w:r>
        <w:rPr>
          <w:lang w:val="ru-RU"/>
        </w:rPr>
        <w:t>Электронный ресурс</w:t>
      </w:r>
      <w:r w:rsidRPr="00CB2C2E">
        <w:rPr>
          <w:lang w:val="ru-RU"/>
        </w:rPr>
        <w:t xml:space="preserve">]. </w:t>
      </w:r>
      <w:r w:rsidR="00CB2C2E" w:rsidRPr="00CB2C2E">
        <w:rPr>
          <w:lang w:val="ru-RU"/>
        </w:rPr>
        <w:t xml:space="preserve">– </w:t>
      </w:r>
      <w:r w:rsidR="00CB2C2E">
        <w:rPr>
          <w:lang w:val="ru-RU"/>
        </w:rPr>
        <w:t xml:space="preserve">Режим доступа: </w:t>
      </w:r>
      <w:r w:rsidR="00CB2C2E" w:rsidRPr="00CB2C2E">
        <w:rPr>
          <w:lang w:val="ru-RU"/>
        </w:rPr>
        <w:t>https://docs.ponyorm.com</w:t>
      </w:r>
      <w:r w:rsidR="00CB2C2E">
        <w:rPr>
          <w:lang w:val="ru-RU"/>
        </w:rPr>
        <w:t>. (Дата обращения 24.12.2017)</w:t>
      </w:r>
    </w:p>
    <w:p w:rsidR="00CB2C2E" w:rsidRDefault="00CB2C2E" w:rsidP="00E738F0">
      <w:pPr>
        <w:pStyle w:val="ad"/>
        <w:numPr>
          <w:ilvl w:val="0"/>
          <w:numId w:val="37"/>
        </w:numPr>
        <w:rPr>
          <w:lang w:val="ru-RU"/>
        </w:rPr>
      </w:pPr>
      <w:r>
        <w:t>Django</w:t>
      </w:r>
      <w:r w:rsidR="00E738F0" w:rsidRPr="00E738F0">
        <w:rPr>
          <w:lang w:val="ru-RU"/>
        </w:rPr>
        <w:t xml:space="preserve"> </w:t>
      </w:r>
      <w:r w:rsidR="00735208">
        <w:t>Documentation</w:t>
      </w:r>
      <w:r w:rsidR="00735208" w:rsidRPr="00735208">
        <w:rPr>
          <w:lang w:val="ru-RU"/>
        </w:rPr>
        <w:t xml:space="preserve"> </w:t>
      </w:r>
      <w:r w:rsidR="00E738F0" w:rsidRPr="00E738F0">
        <w:rPr>
          <w:lang w:val="ru-RU"/>
        </w:rPr>
        <w:t>[</w:t>
      </w:r>
      <w:r w:rsidR="00E738F0">
        <w:rPr>
          <w:lang w:val="ru-RU"/>
        </w:rPr>
        <w:t>Электронный ресурс</w:t>
      </w:r>
      <w:r w:rsidR="00E738F0" w:rsidRPr="00E738F0">
        <w:rPr>
          <w:lang w:val="ru-RU"/>
        </w:rPr>
        <w:t xml:space="preserve">]. – </w:t>
      </w:r>
      <w:r w:rsidR="00E738F0">
        <w:rPr>
          <w:lang w:val="ru-RU"/>
        </w:rPr>
        <w:t xml:space="preserve">Режим доступа: </w:t>
      </w:r>
      <w:r w:rsidR="00E738F0" w:rsidRPr="00E738F0">
        <w:rPr>
          <w:lang w:val="ru-RU"/>
        </w:rPr>
        <w:t>https://docs.djangoproject.com/en/1.11</w:t>
      </w:r>
      <w:r w:rsidR="00E738F0">
        <w:rPr>
          <w:lang w:val="ru-RU"/>
        </w:rPr>
        <w:t xml:space="preserve">. (Дата обращения </w:t>
      </w:r>
      <w:r w:rsidR="00735208">
        <w:rPr>
          <w:lang w:val="ru-RU"/>
        </w:rPr>
        <w:t>24</w:t>
      </w:r>
      <w:r w:rsidR="00E738F0">
        <w:rPr>
          <w:lang w:val="ru-RU"/>
        </w:rPr>
        <w:t>.12.2017)</w:t>
      </w:r>
    </w:p>
    <w:p w:rsidR="00266DDD" w:rsidRDefault="00181EC8" w:rsidP="00C13595">
      <w:pPr>
        <w:pStyle w:val="ad"/>
        <w:numPr>
          <w:ilvl w:val="0"/>
          <w:numId w:val="37"/>
        </w:numPr>
      </w:pPr>
      <w:r>
        <w:t xml:space="preserve">Daniel Greenfeld. Two Scoops of Django 1.11: Best Practices for Django / Daniel Roy Greenfeld, Audrey Roy Greenfeld. – </w:t>
      </w:r>
      <w:r w:rsidR="00D1318F">
        <w:rPr>
          <w:lang w:val="ru-RU"/>
        </w:rPr>
        <w:t>Четвёртое</w:t>
      </w:r>
      <w:r w:rsidR="00D1318F" w:rsidRPr="00D1318F">
        <w:t xml:space="preserve"> </w:t>
      </w:r>
      <w:r w:rsidR="00D1318F">
        <w:rPr>
          <w:lang w:val="ru-RU"/>
        </w:rPr>
        <w:t>издани</w:t>
      </w:r>
      <w:r w:rsidR="00C13595">
        <w:rPr>
          <w:lang w:val="ru-RU"/>
        </w:rPr>
        <w:t>е</w:t>
      </w:r>
      <w:r>
        <w:t>. – Two Scoops Press, 2017. – 5</w:t>
      </w:r>
      <w:r w:rsidR="001830F7" w:rsidRPr="00C13595">
        <w:t>15</w:t>
      </w:r>
      <w:r>
        <w:t xml:space="preserve"> </w:t>
      </w:r>
      <w:r w:rsidR="00D1318F" w:rsidRPr="00C13595">
        <w:rPr>
          <w:lang w:val="ru-RU"/>
        </w:rPr>
        <w:t>страниц</w:t>
      </w:r>
      <w:r w:rsidR="00910A87">
        <w:t>.</w:t>
      </w:r>
    </w:p>
    <w:p w:rsidR="000209AE" w:rsidRPr="000209AE" w:rsidRDefault="000209AE" w:rsidP="000209AE">
      <w:pPr>
        <w:pStyle w:val="ad"/>
        <w:numPr>
          <w:ilvl w:val="0"/>
          <w:numId w:val="37"/>
        </w:numPr>
        <w:rPr>
          <w:lang w:val="ru-RU"/>
        </w:rPr>
      </w:pPr>
      <w:r>
        <w:t>Bootstrap</w:t>
      </w:r>
      <w:r w:rsidRPr="000209AE">
        <w:rPr>
          <w:lang w:val="ru-RU"/>
        </w:rPr>
        <w:t xml:space="preserve"> </w:t>
      </w:r>
      <w:r>
        <w:rPr>
          <w:lang w:val="ru-RU"/>
        </w:rPr>
        <w:t xml:space="preserve">(фреймворк) </w:t>
      </w:r>
      <w:r w:rsidRPr="000209AE">
        <w:rPr>
          <w:lang w:val="ru-RU"/>
        </w:rPr>
        <w:t>[</w:t>
      </w:r>
      <w:r>
        <w:rPr>
          <w:lang w:val="ru-RU"/>
        </w:rPr>
        <w:t>Электронный ресурс</w:t>
      </w:r>
      <w:r w:rsidRPr="000209AE">
        <w:rPr>
          <w:lang w:val="ru-RU"/>
        </w:rPr>
        <w:t>]</w:t>
      </w:r>
      <w:r>
        <w:rPr>
          <w:lang w:val="ru-RU"/>
        </w:rPr>
        <w:t xml:space="preserve">. Режим доступа: </w:t>
      </w:r>
      <w:r w:rsidRPr="000209AE">
        <w:t>https</w:t>
      </w:r>
      <w:r w:rsidRPr="000209AE">
        <w:rPr>
          <w:lang w:val="ru-RU"/>
        </w:rPr>
        <w:t>://</w:t>
      </w:r>
      <w:r w:rsidRPr="000209AE">
        <w:t>getbootstrap</w:t>
      </w:r>
      <w:r w:rsidRPr="000209AE">
        <w:rPr>
          <w:lang w:val="ru-RU"/>
        </w:rPr>
        <w:t>.</w:t>
      </w:r>
      <w:r w:rsidRPr="000209AE">
        <w:t>com</w:t>
      </w:r>
      <w:r>
        <w:rPr>
          <w:lang w:val="ru-RU"/>
        </w:rPr>
        <w:t>. (Дата обращения 24.12.2017)</w:t>
      </w:r>
      <w:bookmarkStart w:id="17" w:name="_GoBack"/>
      <w:bookmarkEnd w:id="17"/>
    </w:p>
    <w:sectPr w:rsidR="000209AE" w:rsidRPr="000209AE" w:rsidSect="00636AA3">
      <w:headerReference w:type="first" r:id="rId31"/>
      <w:footerReference w:type="first" r:id="rId32"/>
      <w:pgSz w:w="11906" w:h="16838" w:code="9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CBE" w:rsidRDefault="00B24CBE" w:rsidP="0017748A">
      <w:pPr>
        <w:spacing w:line="240" w:lineRule="auto"/>
      </w:pPr>
      <w:r>
        <w:separator/>
      </w:r>
    </w:p>
  </w:endnote>
  <w:endnote w:type="continuationSeparator" w:id="0">
    <w:p w:rsidR="00B24CBE" w:rsidRDefault="00B24CBE" w:rsidP="00177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CA" w:rsidRPr="007404AA" w:rsidRDefault="007A4CCA" w:rsidP="007404A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CBE" w:rsidRDefault="00B24CBE" w:rsidP="0017748A">
      <w:pPr>
        <w:spacing w:line="240" w:lineRule="auto"/>
      </w:pPr>
      <w:r>
        <w:separator/>
      </w:r>
    </w:p>
  </w:footnote>
  <w:footnote w:type="continuationSeparator" w:id="0">
    <w:p w:rsidR="00B24CBE" w:rsidRDefault="00B24CBE" w:rsidP="00177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3547313"/>
      <w:docPartObj>
        <w:docPartGallery w:val="Page Numbers (Top of Page)"/>
        <w:docPartUnique/>
      </w:docPartObj>
    </w:sdtPr>
    <w:sdtEndPr/>
    <w:sdtContent>
      <w:p w:rsidR="007A4CCA" w:rsidRDefault="007A4CCA" w:rsidP="005D0C6A">
        <w:pPr>
          <w:pStyle w:val="a8"/>
          <w:spacing w:after="300"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6995" w:rsidRPr="00BB6995">
          <w:rPr>
            <w:noProof/>
            <w:lang w:val="ru-RU"/>
          </w:rPr>
          <w:t>20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CCA" w:rsidRDefault="007A4CCA" w:rsidP="000A2CE4">
    <w:pPr>
      <w:pStyle w:val="a8"/>
      <w:spacing w:after="300" w:line="360" w:lineRule="auto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rightMargin">
                <wp:posOffset>2801408</wp:posOffset>
              </wp:positionH>
              <wp:positionV relativeFrom="page">
                <wp:posOffset>3335867</wp:posOffset>
              </wp:positionV>
              <wp:extent cx="889000" cy="895350"/>
              <wp:effectExtent l="0" t="0" r="6350" b="0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89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Cs w:val="28"/>
                            </w:rPr>
                            <w:id w:val="-1807150379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p w:rsidR="007A4CCA" w:rsidRPr="003804C5" w:rsidRDefault="007A4CCA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szCs w:val="28"/>
                                </w:rPr>
                              </w:pPr>
                              <w:r w:rsidRPr="003804C5">
                                <w:rPr>
                                  <w:rFonts w:asciiTheme="minorHAnsi" w:eastAsiaTheme="minorEastAsia" w:hAnsiTheme="minorHAnsi" w:cs="Times New Roman"/>
                                  <w:szCs w:val="28"/>
                                </w:rPr>
                                <w:fldChar w:fldCharType="begin"/>
                              </w:r>
                              <w:r w:rsidRPr="003804C5">
                                <w:rPr>
                                  <w:szCs w:val="28"/>
                                </w:rPr>
                                <w:instrText>PAGE  \* MERGEFORMAT</w:instrText>
                              </w:r>
                              <w:r w:rsidRPr="003804C5">
                                <w:rPr>
                                  <w:rFonts w:asciiTheme="minorHAnsi" w:eastAsiaTheme="minorEastAsia" w:hAnsiTheme="minorHAnsi" w:cs="Times New Roman"/>
                                  <w:szCs w:val="28"/>
                                </w:rPr>
                                <w:fldChar w:fldCharType="separate"/>
                              </w:r>
                              <w:r w:rsidR="00BB6995" w:rsidRPr="00BB699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Cs w:val="28"/>
                                  <w:lang w:val="ru-RU"/>
                                </w:rPr>
                                <w:t>1</w:t>
                              </w:r>
                              <w:r w:rsidRPr="003804C5">
                                <w:rPr>
                                  <w:rFonts w:asciiTheme="majorHAnsi" w:eastAsiaTheme="majorEastAsia" w:hAnsiTheme="majorHAnsi" w:cstheme="majorBidi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6" o:spid="_x0000_s1026" style="position:absolute;left:0;text-align:left;margin-left:220.6pt;margin-top:262.65pt;width:70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Cs w:val="28"/>
                      </w:rPr>
                      <w:id w:val="-1807150379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p w:rsidR="007A4CCA" w:rsidRPr="003804C5" w:rsidRDefault="007A4CCA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szCs w:val="28"/>
                          </w:rPr>
                        </w:pPr>
                        <w:r w:rsidRPr="003804C5">
                          <w:rPr>
                            <w:rFonts w:asciiTheme="minorHAnsi" w:eastAsiaTheme="minorEastAsia" w:hAnsiTheme="minorHAnsi" w:cs="Times New Roman"/>
                            <w:szCs w:val="28"/>
                          </w:rPr>
                          <w:fldChar w:fldCharType="begin"/>
                        </w:r>
                        <w:r w:rsidRPr="003804C5">
                          <w:rPr>
                            <w:szCs w:val="28"/>
                          </w:rPr>
                          <w:instrText>PAGE  \* MERGEFORMAT</w:instrText>
                        </w:r>
                        <w:r w:rsidRPr="003804C5">
                          <w:rPr>
                            <w:rFonts w:asciiTheme="minorHAnsi" w:eastAsiaTheme="minorEastAsia" w:hAnsiTheme="minorHAnsi" w:cs="Times New Roman"/>
                            <w:szCs w:val="28"/>
                          </w:rPr>
                          <w:fldChar w:fldCharType="separate"/>
                        </w:r>
                        <w:r w:rsidR="00BB6995" w:rsidRPr="00BB6995">
                          <w:rPr>
                            <w:rFonts w:asciiTheme="majorHAnsi" w:eastAsiaTheme="majorEastAsia" w:hAnsiTheme="majorHAnsi" w:cstheme="majorBidi"/>
                            <w:noProof/>
                            <w:szCs w:val="28"/>
                            <w:lang w:val="ru-RU"/>
                          </w:rPr>
                          <w:t>1</w:t>
                        </w:r>
                        <w:r w:rsidRPr="003804C5">
                          <w:rPr>
                            <w:rFonts w:asciiTheme="majorHAnsi" w:eastAsiaTheme="majorEastAsia" w:hAnsiTheme="majorHAnsi" w:cstheme="majorBidi"/>
                            <w:szCs w:val="28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2951193"/>
      <w:docPartObj>
        <w:docPartGallery w:val="Page Numbers (Margins)"/>
        <w:docPartUnique/>
      </w:docPartObj>
    </w:sdtPr>
    <w:sdtEndPr/>
    <w:sdtContent>
      <w:p w:rsidR="007A4CCA" w:rsidRPr="00205725" w:rsidRDefault="007A4CCA" w:rsidP="00205725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center</wp:align>
                  </wp:positionV>
                  <wp:extent cx="762000" cy="1064684"/>
                  <wp:effectExtent l="0" t="0" r="0" b="2540"/>
                  <wp:wrapNone/>
                  <wp:docPr id="16" name="Прямоугольник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1064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Times New Roman"/>
                                  <w:szCs w:val="28"/>
                                </w:rPr>
                                <w:id w:val="-493723666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:rsidR="007A4CCA" w:rsidRPr="0052467D" w:rsidRDefault="007A4CCA" w:rsidP="00D8657E">
                                  <w:pPr>
                                    <w:spacing w:before="600"/>
                                    <w:ind w:firstLine="0"/>
                                    <w:jc w:val="center"/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</w:pPr>
                                  <w:r w:rsidRPr="0052467D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begin"/>
                                  </w:r>
                                  <w:r w:rsidRPr="0052467D">
                                    <w:rPr>
                                      <w:rFonts w:cs="Times New Roman"/>
                                      <w:szCs w:val="28"/>
                                    </w:rPr>
                                    <w:instrText>PAGE  \* MERGEFORMAT</w:instrText>
                                  </w:r>
                                  <w:r w:rsidRPr="0052467D">
                                    <w:rPr>
                                      <w:rFonts w:eastAsiaTheme="minorEastAsia" w:cs="Times New Roman"/>
                                      <w:szCs w:val="28"/>
                                    </w:rPr>
                                    <w:fldChar w:fldCharType="separate"/>
                                  </w:r>
                                  <w:r w:rsidR="00BB6995" w:rsidRPr="00BB6995">
                                    <w:rPr>
                                      <w:rFonts w:eastAsiaTheme="majorEastAsia" w:cs="Times New Roman"/>
                                      <w:noProof/>
                                      <w:szCs w:val="28"/>
                                      <w:lang w:val="ru-RU"/>
                                    </w:rPr>
                                    <w:t>15</w:t>
                                  </w:r>
                                  <w:r w:rsidRPr="0052467D"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16" o:spid="_x0000_s1027" style="position:absolute;left:0;text-align:left;margin-left:8.8pt;margin-top:0;width:60pt;height:83.8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" o:allowincell="f" stroked="f">
                  <v:textbox style="layout-flow:vertical">
                    <w:txbxContent>
                      <w:sdt>
                        <w:sdtPr>
                          <w:rPr>
                            <w:rFonts w:eastAsiaTheme="majorEastAsia" w:cs="Times New Roman"/>
                            <w:szCs w:val="28"/>
                          </w:rPr>
                          <w:id w:val="-493723666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:rsidR="007A4CCA" w:rsidRPr="0052467D" w:rsidRDefault="007A4CCA" w:rsidP="00D8657E">
                            <w:pPr>
                              <w:spacing w:before="600"/>
                              <w:ind w:firstLine="0"/>
                              <w:jc w:val="center"/>
                              <w:rPr>
                                <w:rFonts w:eastAsiaTheme="majorEastAsia" w:cs="Times New Roman"/>
                                <w:szCs w:val="28"/>
                              </w:rPr>
                            </w:pPr>
                            <w:r w:rsidRPr="0052467D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begin"/>
                            </w:r>
                            <w:r w:rsidRPr="0052467D">
                              <w:rPr>
                                <w:rFonts w:cs="Times New Roman"/>
                                <w:szCs w:val="28"/>
                              </w:rPr>
                              <w:instrText>PAGE  \* MERGEFORMAT</w:instrText>
                            </w:r>
                            <w:r w:rsidRPr="0052467D">
                              <w:rPr>
                                <w:rFonts w:eastAsiaTheme="minorEastAsia" w:cs="Times New Roman"/>
                                <w:szCs w:val="28"/>
                              </w:rPr>
                              <w:fldChar w:fldCharType="separate"/>
                            </w:r>
                            <w:r w:rsidR="00BB6995" w:rsidRPr="00BB6995">
                              <w:rPr>
                                <w:rFonts w:eastAsiaTheme="majorEastAsia" w:cs="Times New Roman"/>
                                <w:noProof/>
                                <w:szCs w:val="28"/>
                                <w:lang w:val="ru-RU"/>
                              </w:rPr>
                              <w:t>15</w:t>
                            </w:r>
                            <w:r w:rsidRPr="0052467D">
                              <w:rPr>
                                <w:rFonts w:eastAsiaTheme="majorEastAsia" w:cs="Times New Roman"/>
                                <w:szCs w:val="28"/>
                              </w:rPr>
                              <w:fldChar w:fldCharType="end"/>
                            </w:r>
                          </w:p>
                        </w:sdtContent>
                      </w:sdt>
                    </w:txbxContent>
                  </v:textbox>
                  <w10:wrap anchorx="page" anchory="page"/>
                </v:rect>
              </w:pict>
            </mc:Fallback>
          </mc:AlternateConten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9205101"/>
      <w:docPartObj>
        <w:docPartGallery w:val="Page Numbers (Top of Page)"/>
        <w:docPartUnique/>
      </w:docPartObj>
    </w:sdtPr>
    <w:sdtEndPr/>
    <w:sdtContent>
      <w:p w:rsidR="007A4CCA" w:rsidRPr="002026F9" w:rsidRDefault="007A4CCA" w:rsidP="002026F9">
        <w:pPr>
          <w:pStyle w:val="a8"/>
          <w:spacing w:after="300" w:line="36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6995" w:rsidRPr="00BB6995">
          <w:rPr>
            <w:noProof/>
            <w:lang w:val="ru-RU"/>
          </w:rPr>
          <w:t>16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4E1314"/>
    <w:multiLevelType w:val="hybridMultilevel"/>
    <w:tmpl w:val="282A3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BA215E"/>
    <w:multiLevelType w:val="hybridMultilevel"/>
    <w:tmpl w:val="7520B236"/>
    <w:lvl w:ilvl="0" w:tplc="241823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F61C2"/>
    <w:multiLevelType w:val="hybridMultilevel"/>
    <w:tmpl w:val="34CCC6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D8766C"/>
    <w:multiLevelType w:val="hybridMultilevel"/>
    <w:tmpl w:val="903CD9E2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>
      <w:start w:val="1"/>
      <w:numFmt w:val="decimal"/>
      <w:lvlText w:val="%4."/>
      <w:lvlJc w:val="left"/>
      <w:pPr>
        <w:ind w:left="2917" w:hanging="360"/>
      </w:pPr>
    </w:lvl>
    <w:lvl w:ilvl="4" w:tplc="04090019">
      <w:start w:val="1"/>
      <w:numFmt w:val="lowerLetter"/>
      <w:lvlText w:val="%5."/>
      <w:lvlJc w:val="left"/>
      <w:pPr>
        <w:ind w:left="3637" w:hanging="360"/>
      </w:pPr>
    </w:lvl>
    <w:lvl w:ilvl="5" w:tplc="0409001B">
      <w:start w:val="1"/>
      <w:numFmt w:val="lowerRoman"/>
      <w:lvlText w:val="%6."/>
      <w:lvlJc w:val="right"/>
      <w:pPr>
        <w:ind w:left="4357" w:hanging="180"/>
      </w:pPr>
    </w:lvl>
    <w:lvl w:ilvl="6" w:tplc="0409000F">
      <w:start w:val="1"/>
      <w:numFmt w:val="decimal"/>
      <w:lvlText w:val="%7."/>
      <w:lvlJc w:val="left"/>
      <w:pPr>
        <w:ind w:left="5077" w:hanging="360"/>
      </w:pPr>
    </w:lvl>
    <w:lvl w:ilvl="7" w:tplc="04090019">
      <w:start w:val="1"/>
      <w:numFmt w:val="lowerLetter"/>
      <w:lvlText w:val="%8."/>
      <w:lvlJc w:val="left"/>
      <w:pPr>
        <w:ind w:left="5797" w:hanging="360"/>
      </w:pPr>
    </w:lvl>
    <w:lvl w:ilvl="8" w:tplc="0409001B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121D1C67"/>
    <w:multiLevelType w:val="hybridMultilevel"/>
    <w:tmpl w:val="9718E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853077"/>
    <w:multiLevelType w:val="hybridMultilevel"/>
    <w:tmpl w:val="B0A672CC"/>
    <w:lvl w:ilvl="0" w:tplc="41523C86">
      <w:start w:val="1"/>
      <w:numFmt w:val="decimal"/>
      <w:lvlText w:val="%1 "/>
      <w:lvlJc w:val="center"/>
      <w:pPr>
        <w:ind w:left="720" w:hanging="360"/>
      </w:pPr>
      <w:rPr>
        <w:rFonts w:asciiTheme="majorHAnsi" w:hAnsiTheme="maj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B312A"/>
    <w:multiLevelType w:val="hybridMultilevel"/>
    <w:tmpl w:val="8D5EB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7D1BE4"/>
    <w:multiLevelType w:val="hybridMultilevel"/>
    <w:tmpl w:val="14C8B556"/>
    <w:lvl w:ilvl="0" w:tplc="A17818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184092C"/>
    <w:multiLevelType w:val="hybridMultilevel"/>
    <w:tmpl w:val="FCB2C9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23335C5"/>
    <w:multiLevelType w:val="hybridMultilevel"/>
    <w:tmpl w:val="1E449D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64612AF"/>
    <w:multiLevelType w:val="hybridMultilevel"/>
    <w:tmpl w:val="8DEAF3EA"/>
    <w:lvl w:ilvl="0" w:tplc="F59E5FB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873759E"/>
    <w:multiLevelType w:val="hybridMultilevel"/>
    <w:tmpl w:val="2410CD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D1241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6E06656"/>
    <w:multiLevelType w:val="hybridMultilevel"/>
    <w:tmpl w:val="9D74FB3A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>
      <w:start w:val="1"/>
      <w:numFmt w:val="decimal"/>
      <w:lvlText w:val="%4."/>
      <w:lvlJc w:val="left"/>
      <w:pPr>
        <w:ind w:left="2917" w:hanging="360"/>
      </w:pPr>
    </w:lvl>
    <w:lvl w:ilvl="4" w:tplc="04090019">
      <w:start w:val="1"/>
      <w:numFmt w:val="lowerLetter"/>
      <w:lvlText w:val="%5."/>
      <w:lvlJc w:val="left"/>
      <w:pPr>
        <w:ind w:left="3637" w:hanging="360"/>
      </w:pPr>
    </w:lvl>
    <w:lvl w:ilvl="5" w:tplc="0409001B">
      <w:start w:val="1"/>
      <w:numFmt w:val="lowerRoman"/>
      <w:lvlText w:val="%6."/>
      <w:lvlJc w:val="right"/>
      <w:pPr>
        <w:ind w:left="4357" w:hanging="180"/>
      </w:pPr>
    </w:lvl>
    <w:lvl w:ilvl="6" w:tplc="0409000F">
      <w:start w:val="1"/>
      <w:numFmt w:val="decimal"/>
      <w:lvlText w:val="%7."/>
      <w:lvlJc w:val="left"/>
      <w:pPr>
        <w:ind w:left="5077" w:hanging="360"/>
      </w:pPr>
    </w:lvl>
    <w:lvl w:ilvl="7" w:tplc="04090019">
      <w:start w:val="1"/>
      <w:numFmt w:val="lowerLetter"/>
      <w:lvlText w:val="%8."/>
      <w:lvlJc w:val="left"/>
      <w:pPr>
        <w:ind w:left="5797" w:hanging="360"/>
      </w:pPr>
    </w:lvl>
    <w:lvl w:ilvl="8" w:tplc="0409001B">
      <w:start w:val="1"/>
      <w:numFmt w:val="lowerRoman"/>
      <w:lvlText w:val="%9."/>
      <w:lvlJc w:val="right"/>
      <w:pPr>
        <w:ind w:left="6517" w:hanging="180"/>
      </w:pPr>
    </w:lvl>
  </w:abstractNum>
  <w:abstractNum w:abstractNumId="15" w15:restartNumberingAfterBreak="0">
    <w:nsid w:val="392623FC"/>
    <w:multiLevelType w:val="hybridMultilevel"/>
    <w:tmpl w:val="9CF62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C3497"/>
    <w:multiLevelType w:val="hybridMultilevel"/>
    <w:tmpl w:val="9F82C41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AB714C5"/>
    <w:multiLevelType w:val="multilevel"/>
    <w:tmpl w:val="F92EEF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BF070D4"/>
    <w:multiLevelType w:val="hybridMultilevel"/>
    <w:tmpl w:val="25D81E4E"/>
    <w:lvl w:ilvl="0" w:tplc="E64EC0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17B9A"/>
    <w:multiLevelType w:val="hybridMultilevel"/>
    <w:tmpl w:val="024C6762"/>
    <w:lvl w:ilvl="0" w:tplc="04190011">
      <w:start w:val="1"/>
      <w:numFmt w:val="decimal"/>
      <w:lvlText w:val="%1)"/>
      <w:lvlJc w:val="left"/>
      <w:pPr>
        <w:ind w:left="757" w:hanging="360"/>
      </w:pPr>
    </w:lvl>
    <w:lvl w:ilvl="1" w:tplc="04090019">
      <w:start w:val="1"/>
      <w:numFmt w:val="lowerLetter"/>
      <w:lvlText w:val="%2."/>
      <w:lvlJc w:val="left"/>
      <w:pPr>
        <w:ind w:left="1477" w:hanging="360"/>
      </w:pPr>
    </w:lvl>
    <w:lvl w:ilvl="2" w:tplc="0409001B">
      <w:start w:val="1"/>
      <w:numFmt w:val="lowerRoman"/>
      <w:lvlText w:val="%3."/>
      <w:lvlJc w:val="right"/>
      <w:pPr>
        <w:ind w:left="2197" w:hanging="180"/>
      </w:pPr>
    </w:lvl>
    <w:lvl w:ilvl="3" w:tplc="0409000F">
      <w:start w:val="1"/>
      <w:numFmt w:val="decimal"/>
      <w:lvlText w:val="%4."/>
      <w:lvlJc w:val="left"/>
      <w:pPr>
        <w:ind w:left="2917" w:hanging="360"/>
      </w:pPr>
    </w:lvl>
    <w:lvl w:ilvl="4" w:tplc="04090019">
      <w:start w:val="1"/>
      <w:numFmt w:val="lowerLetter"/>
      <w:lvlText w:val="%5."/>
      <w:lvlJc w:val="left"/>
      <w:pPr>
        <w:ind w:left="3637" w:hanging="360"/>
      </w:pPr>
    </w:lvl>
    <w:lvl w:ilvl="5" w:tplc="0409001B">
      <w:start w:val="1"/>
      <w:numFmt w:val="lowerRoman"/>
      <w:lvlText w:val="%6."/>
      <w:lvlJc w:val="right"/>
      <w:pPr>
        <w:ind w:left="4357" w:hanging="180"/>
      </w:pPr>
    </w:lvl>
    <w:lvl w:ilvl="6" w:tplc="0409000F">
      <w:start w:val="1"/>
      <w:numFmt w:val="decimal"/>
      <w:lvlText w:val="%7."/>
      <w:lvlJc w:val="left"/>
      <w:pPr>
        <w:ind w:left="5077" w:hanging="360"/>
      </w:pPr>
    </w:lvl>
    <w:lvl w:ilvl="7" w:tplc="04090019">
      <w:start w:val="1"/>
      <w:numFmt w:val="lowerLetter"/>
      <w:lvlText w:val="%8."/>
      <w:lvlJc w:val="left"/>
      <w:pPr>
        <w:ind w:left="5797" w:hanging="360"/>
      </w:pPr>
    </w:lvl>
    <w:lvl w:ilvl="8" w:tplc="0409001B">
      <w:start w:val="1"/>
      <w:numFmt w:val="lowerRoman"/>
      <w:lvlText w:val="%9."/>
      <w:lvlJc w:val="right"/>
      <w:pPr>
        <w:ind w:left="6517" w:hanging="180"/>
      </w:pPr>
    </w:lvl>
  </w:abstractNum>
  <w:abstractNum w:abstractNumId="20" w15:restartNumberingAfterBreak="0">
    <w:nsid w:val="58D06781"/>
    <w:multiLevelType w:val="multilevel"/>
    <w:tmpl w:val="57EC7C72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Arial" w:hAnsi="Times New Roman" w:cs="Times New Roman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8FE6161"/>
    <w:multiLevelType w:val="hybridMultilevel"/>
    <w:tmpl w:val="0E38F38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5CA57C40"/>
    <w:multiLevelType w:val="hybridMultilevel"/>
    <w:tmpl w:val="69E0566A"/>
    <w:lvl w:ilvl="0" w:tplc="BB682BF2">
      <w:start w:val="1"/>
      <w:numFmt w:val="decimal"/>
      <w:lvlText w:val="%1 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72CC5"/>
    <w:multiLevelType w:val="multilevel"/>
    <w:tmpl w:val="9572E4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44025DC"/>
    <w:multiLevelType w:val="hybridMultilevel"/>
    <w:tmpl w:val="68F03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34F5D"/>
    <w:multiLevelType w:val="hybridMultilevel"/>
    <w:tmpl w:val="BDE48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4676CB"/>
    <w:multiLevelType w:val="hybridMultilevel"/>
    <w:tmpl w:val="4D10AFEC"/>
    <w:lvl w:ilvl="0" w:tplc="46A6DF72">
      <w:start w:val="1"/>
      <w:numFmt w:val="decimal"/>
      <w:lvlText w:val="3.%1 "/>
      <w:lvlJc w:val="center"/>
      <w:pPr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1D23E3"/>
    <w:multiLevelType w:val="multilevel"/>
    <w:tmpl w:val="4300C1B2"/>
    <w:lvl w:ilvl="0">
      <w:start w:val="1"/>
      <w:numFmt w:val="decimal"/>
      <w:lvlText w:val="%1 "/>
      <w:lvlJc w:val="center"/>
      <w:pPr>
        <w:ind w:left="36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F543B69"/>
    <w:multiLevelType w:val="hybridMultilevel"/>
    <w:tmpl w:val="BAF4A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00718"/>
    <w:multiLevelType w:val="hybridMultilevel"/>
    <w:tmpl w:val="BF7A672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7"/>
  </w:num>
  <w:num w:numId="2">
    <w:abstractNumId w:val="27"/>
  </w:num>
  <w:num w:numId="3">
    <w:abstractNumId w:val="27"/>
  </w:num>
  <w:num w:numId="4">
    <w:abstractNumId w:val="27"/>
  </w:num>
  <w:num w:numId="5">
    <w:abstractNumId w:val="27"/>
  </w:num>
  <w:num w:numId="6">
    <w:abstractNumId w:val="27"/>
  </w:num>
  <w:num w:numId="7">
    <w:abstractNumId w:val="6"/>
  </w:num>
  <w:num w:numId="8">
    <w:abstractNumId w:val="22"/>
  </w:num>
  <w:num w:numId="9">
    <w:abstractNumId w:val="26"/>
  </w:num>
  <w:num w:numId="10">
    <w:abstractNumId w:val="12"/>
  </w:num>
  <w:num w:numId="11">
    <w:abstractNumId w:val="16"/>
  </w:num>
  <w:num w:numId="12">
    <w:abstractNumId w:val="11"/>
  </w:num>
  <w:num w:numId="13">
    <w:abstractNumId w:val="23"/>
  </w:num>
  <w:num w:numId="14">
    <w:abstractNumId w:val="20"/>
  </w:num>
  <w:num w:numId="15">
    <w:abstractNumId w:val="18"/>
  </w:num>
  <w:num w:numId="16">
    <w:abstractNumId w:val="15"/>
  </w:num>
  <w:num w:numId="17">
    <w:abstractNumId w:val="2"/>
  </w:num>
  <w:num w:numId="18">
    <w:abstractNumId w:val="17"/>
  </w:num>
  <w:num w:numId="19">
    <w:abstractNumId w:val="8"/>
  </w:num>
  <w:num w:numId="20">
    <w:abstractNumId w:val="13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4"/>
  </w:num>
  <w:num w:numId="24">
    <w:abstractNumId w:val="19"/>
  </w:num>
  <w:num w:numId="25">
    <w:abstractNumId w:val="14"/>
  </w:num>
  <w:num w:numId="26">
    <w:abstractNumId w:val="19"/>
  </w:num>
  <w:num w:numId="27">
    <w:abstractNumId w:val="24"/>
  </w:num>
  <w:num w:numId="28">
    <w:abstractNumId w:val="3"/>
  </w:num>
  <w:num w:numId="29">
    <w:abstractNumId w:val="5"/>
  </w:num>
  <w:num w:numId="30">
    <w:abstractNumId w:val="9"/>
  </w:num>
  <w:num w:numId="31">
    <w:abstractNumId w:val="10"/>
  </w:num>
  <w:num w:numId="32">
    <w:abstractNumId w:val="7"/>
  </w:num>
  <w:num w:numId="33">
    <w:abstractNumId w:val="25"/>
  </w:num>
  <w:num w:numId="34">
    <w:abstractNumId w:val="28"/>
  </w:num>
  <w:num w:numId="35">
    <w:abstractNumId w:val="21"/>
  </w:num>
  <w:num w:numId="36">
    <w:abstractNumId w:val="1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34"/>
    <w:rsid w:val="0000105B"/>
    <w:rsid w:val="00002574"/>
    <w:rsid w:val="00003F98"/>
    <w:rsid w:val="000050E3"/>
    <w:rsid w:val="000065E9"/>
    <w:rsid w:val="000067F2"/>
    <w:rsid w:val="00011F90"/>
    <w:rsid w:val="00012AD2"/>
    <w:rsid w:val="00013BF1"/>
    <w:rsid w:val="00013DEB"/>
    <w:rsid w:val="00014463"/>
    <w:rsid w:val="00016E22"/>
    <w:rsid w:val="000209AE"/>
    <w:rsid w:val="00020A45"/>
    <w:rsid w:val="000217EC"/>
    <w:rsid w:val="0002290E"/>
    <w:rsid w:val="00022CCB"/>
    <w:rsid w:val="000237AE"/>
    <w:rsid w:val="00023A68"/>
    <w:rsid w:val="000271E8"/>
    <w:rsid w:val="00027EDD"/>
    <w:rsid w:val="000304E5"/>
    <w:rsid w:val="00030877"/>
    <w:rsid w:val="000308BC"/>
    <w:rsid w:val="00030B0B"/>
    <w:rsid w:val="00030F68"/>
    <w:rsid w:val="000341E4"/>
    <w:rsid w:val="000350F8"/>
    <w:rsid w:val="000352E9"/>
    <w:rsid w:val="0003734D"/>
    <w:rsid w:val="00037ED5"/>
    <w:rsid w:val="0004210F"/>
    <w:rsid w:val="000424A6"/>
    <w:rsid w:val="00042692"/>
    <w:rsid w:val="0004385A"/>
    <w:rsid w:val="00045E98"/>
    <w:rsid w:val="00051071"/>
    <w:rsid w:val="00051852"/>
    <w:rsid w:val="00051E5F"/>
    <w:rsid w:val="00051FBD"/>
    <w:rsid w:val="000520AB"/>
    <w:rsid w:val="000544C4"/>
    <w:rsid w:val="000561F8"/>
    <w:rsid w:val="00057E78"/>
    <w:rsid w:val="00061B18"/>
    <w:rsid w:val="00064E5A"/>
    <w:rsid w:val="00065BC5"/>
    <w:rsid w:val="0006603A"/>
    <w:rsid w:val="000668DF"/>
    <w:rsid w:val="000700AE"/>
    <w:rsid w:val="0007016F"/>
    <w:rsid w:val="000705DB"/>
    <w:rsid w:val="0007176E"/>
    <w:rsid w:val="00072F13"/>
    <w:rsid w:val="00073520"/>
    <w:rsid w:val="00074058"/>
    <w:rsid w:val="0007429A"/>
    <w:rsid w:val="00075955"/>
    <w:rsid w:val="00081E3B"/>
    <w:rsid w:val="00082C90"/>
    <w:rsid w:val="000831C1"/>
    <w:rsid w:val="000832BA"/>
    <w:rsid w:val="000865F2"/>
    <w:rsid w:val="00086718"/>
    <w:rsid w:val="000902AF"/>
    <w:rsid w:val="000906B2"/>
    <w:rsid w:val="0009216D"/>
    <w:rsid w:val="00094D2A"/>
    <w:rsid w:val="000958DC"/>
    <w:rsid w:val="00095FB7"/>
    <w:rsid w:val="000971BB"/>
    <w:rsid w:val="000A0D5B"/>
    <w:rsid w:val="000A12F5"/>
    <w:rsid w:val="000A2CE4"/>
    <w:rsid w:val="000A3D1A"/>
    <w:rsid w:val="000A585C"/>
    <w:rsid w:val="000A5BFC"/>
    <w:rsid w:val="000A5FA7"/>
    <w:rsid w:val="000A6642"/>
    <w:rsid w:val="000A7285"/>
    <w:rsid w:val="000B436A"/>
    <w:rsid w:val="000B46A0"/>
    <w:rsid w:val="000B4DAD"/>
    <w:rsid w:val="000B52AA"/>
    <w:rsid w:val="000B6942"/>
    <w:rsid w:val="000B7226"/>
    <w:rsid w:val="000C02DF"/>
    <w:rsid w:val="000C174C"/>
    <w:rsid w:val="000C1A0F"/>
    <w:rsid w:val="000C1A4C"/>
    <w:rsid w:val="000C29E7"/>
    <w:rsid w:val="000C2A03"/>
    <w:rsid w:val="000C395C"/>
    <w:rsid w:val="000C454E"/>
    <w:rsid w:val="000C4ADE"/>
    <w:rsid w:val="000C6914"/>
    <w:rsid w:val="000D22ED"/>
    <w:rsid w:val="000D277A"/>
    <w:rsid w:val="000D3149"/>
    <w:rsid w:val="000D4DC9"/>
    <w:rsid w:val="000D5178"/>
    <w:rsid w:val="000D581D"/>
    <w:rsid w:val="000D59CA"/>
    <w:rsid w:val="000D5D75"/>
    <w:rsid w:val="000D7A39"/>
    <w:rsid w:val="000E4DE4"/>
    <w:rsid w:val="000E5215"/>
    <w:rsid w:val="000E53DE"/>
    <w:rsid w:val="000E6108"/>
    <w:rsid w:val="000E789A"/>
    <w:rsid w:val="000E7D8E"/>
    <w:rsid w:val="000F063D"/>
    <w:rsid w:val="000F0923"/>
    <w:rsid w:val="000F2ABD"/>
    <w:rsid w:val="000F3806"/>
    <w:rsid w:val="000F3EBB"/>
    <w:rsid w:val="000F4A23"/>
    <w:rsid w:val="000F5660"/>
    <w:rsid w:val="000F6A43"/>
    <w:rsid w:val="000F6C01"/>
    <w:rsid w:val="000F7D34"/>
    <w:rsid w:val="001026F6"/>
    <w:rsid w:val="00102BC5"/>
    <w:rsid w:val="00102F36"/>
    <w:rsid w:val="001030F2"/>
    <w:rsid w:val="00103E66"/>
    <w:rsid w:val="00104C54"/>
    <w:rsid w:val="00104F97"/>
    <w:rsid w:val="00105652"/>
    <w:rsid w:val="00106CDF"/>
    <w:rsid w:val="001108D4"/>
    <w:rsid w:val="00110A8F"/>
    <w:rsid w:val="0011150F"/>
    <w:rsid w:val="00112236"/>
    <w:rsid w:val="001126ED"/>
    <w:rsid w:val="00113AFF"/>
    <w:rsid w:val="00114061"/>
    <w:rsid w:val="001142F7"/>
    <w:rsid w:val="00114960"/>
    <w:rsid w:val="00115917"/>
    <w:rsid w:val="00116AA4"/>
    <w:rsid w:val="00117E62"/>
    <w:rsid w:val="00120B13"/>
    <w:rsid w:val="001219F5"/>
    <w:rsid w:val="00121B0C"/>
    <w:rsid w:val="00122DA4"/>
    <w:rsid w:val="00122E0F"/>
    <w:rsid w:val="00124AE3"/>
    <w:rsid w:val="00124DA0"/>
    <w:rsid w:val="0012536B"/>
    <w:rsid w:val="00126B98"/>
    <w:rsid w:val="00127AD0"/>
    <w:rsid w:val="00130124"/>
    <w:rsid w:val="001301B4"/>
    <w:rsid w:val="00130B9E"/>
    <w:rsid w:val="00132005"/>
    <w:rsid w:val="00133A92"/>
    <w:rsid w:val="00134FCC"/>
    <w:rsid w:val="0013650C"/>
    <w:rsid w:val="00136C87"/>
    <w:rsid w:val="00137529"/>
    <w:rsid w:val="001429DE"/>
    <w:rsid w:val="0014347B"/>
    <w:rsid w:val="00143DCA"/>
    <w:rsid w:val="00145C22"/>
    <w:rsid w:val="00150203"/>
    <w:rsid w:val="001529E6"/>
    <w:rsid w:val="00153B3F"/>
    <w:rsid w:val="00155F86"/>
    <w:rsid w:val="001561DB"/>
    <w:rsid w:val="00156E1F"/>
    <w:rsid w:val="00156EA9"/>
    <w:rsid w:val="00157B93"/>
    <w:rsid w:val="00160013"/>
    <w:rsid w:val="001628AC"/>
    <w:rsid w:val="00162E88"/>
    <w:rsid w:val="0016372E"/>
    <w:rsid w:val="00163797"/>
    <w:rsid w:val="00164B93"/>
    <w:rsid w:val="0016683B"/>
    <w:rsid w:val="001675B5"/>
    <w:rsid w:val="00167710"/>
    <w:rsid w:val="00167A1C"/>
    <w:rsid w:val="001701AB"/>
    <w:rsid w:val="0017137A"/>
    <w:rsid w:val="001749ED"/>
    <w:rsid w:val="001764CC"/>
    <w:rsid w:val="0017748A"/>
    <w:rsid w:val="00181EC8"/>
    <w:rsid w:val="001829D1"/>
    <w:rsid w:val="001830F7"/>
    <w:rsid w:val="0018313C"/>
    <w:rsid w:val="001831EE"/>
    <w:rsid w:val="00183EC8"/>
    <w:rsid w:val="001845DE"/>
    <w:rsid w:val="00185066"/>
    <w:rsid w:val="00185E4F"/>
    <w:rsid w:val="00186EB9"/>
    <w:rsid w:val="00191070"/>
    <w:rsid w:val="00191C8D"/>
    <w:rsid w:val="00191C95"/>
    <w:rsid w:val="00192652"/>
    <w:rsid w:val="0019393F"/>
    <w:rsid w:val="00193C1B"/>
    <w:rsid w:val="00193CCB"/>
    <w:rsid w:val="00194488"/>
    <w:rsid w:val="0019450D"/>
    <w:rsid w:val="00194801"/>
    <w:rsid w:val="001A090A"/>
    <w:rsid w:val="001A1E4C"/>
    <w:rsid w:val="001A3887"/>
    <w:rsid w:val="001A50B4"/>
    <w:rsid w:val="001A55AE"/>
    <w:rsid w:val="001A6D87"/>
    <w:rsid w:val="001A7B05"/>
    <w:rsid w:val="001B09E5"/>
    <w:rsid w:val="001B09E9"/>
    <w:rsid w:val="001B0E57"/>
    <w:rsid w:val="001B1510"/>
    <w:rsid w:val="001B1DF3"/>
    <w:rsid w:val="001B254F"/>
    <w:rsid w:val="001C0E80"/>
    <w:rsid w:val="001C1F5E"/>
    <w:rsid w:val="001C310F"/>
    <w:rsid w:val="001C332A"/>
    <w:rsid w:val="001C3D65"/>
    <w:rsid w:val="001C4034"/>
    <w:rsid w:val="001C5316"/>
    <w:rsid w:val="001C54B1"/>
    <w:rsid w:val="001C6291"/>
    <w:rsid w:val="001C6764"/>
    <w:rsid w:val="001D11A6"/>
    <w:rsid w:val="001D3D46"/>
    <w:rsid w:val="001D5024"/>
    <w:rsid w:val="001D65AF"/>
    <w:rsid w:val="001D7015"/>
    <w:rsid w:val="001D7F0F"/>
    <w:rsid w:val="001D7F25"/>
    <w:rsid w:val="001E1ECD"/>
    <w:rsid w:val="001E302A"/>
    <w:rsid w:val="001E3C1D"/>
    <w:rsid w:val="001E5DE9"/>
    <w:rsid w:val="001F0E1E"/>
    <w:rsid w:val="001F2A13"/>
    <w:rsid w:val="001F4720"/>
    <w:rsid w:val="001F5F0B"/>
    <w:rsid w:val="001F735A"/>
    <w:rsid w:val="001F772D"/>
    <w:rsid w:val="00200A0E"/>
    <w:rsid w:val="002012EC"/>
    <w:rsid w:val="002020B3"/>
    <w:rsid w:val="0020253F"/>
    <w:rsid w:val="002026F9"/>
    <w:rsid w:val="0020393C"/>
    <w:rsid w:val="00203E99"/>
    <w:rsid w:val="00204109"/>
    <w:rsid w:val="002046B5"/>
    <w:rsid w:val="00205725"/>
    <w:rsid w:val="00205F09"/>
    <w:rsid w:val="002070C3"/>
    <w:rsid w:val="00210361"/>
    <w:rsid w:val="00215A21"/>
    <w:rsid w:val="00216AE9"/>
    <w:rsid w:val="00216F6E"/>
    <w:rsid w:val="00217721"/>
    <w:rsid w:val="0021787F"/>
    <w:rsid w:val="00217EC1"/>
    <w:rsid w:val="002216CF"/>
    <w:rsid w:val="00222217"/>
    <w:rsid w:val="002226BD"/>
    <w:rsid w:val="00223214"/>
    <w:rsid w:val="0022523B"/>
    <w:rsid w:val="00226816"/>
    <w:rsid w:val="00227EAC"/>
    <w:rsid w:val="002316EA"/>
    <w:rsid w:val="00232701"/>
    <w:rsid w:val="00233638"/>
    <w:rsid w:val="00233CFF"/>
    <w:rsid w:val="00234A4E"/>
    <w:rsid w:val="002406BC"/>
    <w:rsid w:val="00240B3D"/>
    <w:rsid w:val="00240C34"/>
    <w:rsid w:val="00240D28"/>
    <w:rsid w:val="002419DE"/>
    <w:rsid w:val="0024483B"/>
    <w:rsid w:val="00247112"/>
    <w:rsid w:val="00250630"/>
    <w:rsid w:val="002515F7"/>
    <w:rsid w:val="0025228B"/>
    <w:rsid w:val="002522DB"/>
    <w:rsid w:val="0025353B"/>
    <w:rsid w:val="00253667"/>
    <w:rsid w:val="0025483D"/>
    <w:rsid w:val="00256DD2"/>
    <w:rsid w:val="00257D29"/>
    <w:rsid w:val="00261679"/>
    <w:rsid w:val="00262C7B"/>
    <w:rsid w:val="00262FCB"/>
    <w:rsid w:val="00263490"/>
    <w:rsid w:val="00263A9C"/>
    <w:rsid w:val="00264126"/>
    <w:rsid w:val="00264823"/>
    <w:rsid w:val="00264D17"/>
    <w:rsid w:val="00264F2B"/>
    <w:rsid w:val="00266CDD"/>
    <w:rsid w:val="00266DDD"/>
    <w:rsid w:val="00267347"/>
    <w:rsid w:val="00270B79"/>
    <w:rsid w:val="00270BE4"/>
    <w:rsid w:val="00271869"/>
    <w:rsid w:val="00276962"/>
    <w:rsid w:val="00277CAD"/>
    <w:rsid w:val="00280260"/>
    <w:rsid w:val="002802E5"/>
    <w:rsid w:val="00282D3A"/>
    <w:rsid w:val="00282D6D"/>
    <w:rsid w:val="00283419"/>
    <w:rsid w:val="00284485"/>
    <w:rsid w:val="002844DF"/>
    <w:rsid w:val="002855F3"/>
    <w:rsid w:val="002856FB"/>
    <w:rsid w:val="00285761"/>
    <w:rsid w:val="002877F2"/>
    <w:rsid w:val="00287E7E"/>
    <w:rsid w:val="00287E92"/>
    <w:rsid w:val="0029208A"/>
    <w:rsid w:val="002921C7"/>
    <w:rsid w:val="0029235C"/>
    <w:rsid w:val="002931B1"/>
    <w:rsid w:val="00293DEB"/>
    <w:rsid w:val="002948A9"/>
    <w:rsid w:val="00295B3B"/>
    <w:rsid w:val="00296B88"/>
    <w:rsid w:val="00296E6A"/>
    <w:rsid w:val="00296F5F"/>
    <w:rsid w:val="00297242"/>
    <w:rsid w:val="00297AB3"/>
    <w:rsid w:val="00297CD2"/>
    <w:rsid w:val="002A0C4A"/>
    <w:rsid w:val="002A487B"/>
    <w:rsid w:val="002A5164"/>
    <w:rsid w:val="002A53D4"/>
    <w:rsid w:val="002A674D"/>
    <w:rsid w:val="002B0B42"/>
    <w:rsid w:val="002B0DA2"/>
    <w:rsid w:val="002B0ECC"/>
    <w:rsid w:val="002B1000"/>
    <w:rsid w:val="002B1C68"/>
    <w:rsid w:val="002B1E0E"/>
    <w:rsid w:val="002B2954"/>
    <w:rsid w:val="002B2B71"/>
    <w:rsid w:val="002B39A7"/>
    <w:rsid w:val="002B3B3A"/>
    <w:rsid w:val="002B467C"/>
    <w:rsid w:val="002B54E9"/>
    <w:rsid w:val="002B7BEE"/>
    <w:rsid w:val="002B7C45"/>
    <w:rsid w:val="002B7ECD"/>
    <w:rsid w:val="002C0C8E"/>
    <w:rsid w:val="002C21DB"/>
    <w:rsid w:val="002C567C"/>
    <w:rsid w:val="002C680C"/>
    <w:rsid w:val="002C731A"/>
    <w:rsid w:val="002D09FD"/>
    <w:rsid w:val="002D14C4"/>
    <w:rsid w:val="002D4A87"/>
    <w:rsid w:val="002D60BB"/>
    <w:rsid w:val="002E0E56"/>
    <w:rsid w:val="002E1BC4"/>
    <w:rsid w:val="002E39C1"/>
    <w:rsid w:val="002E3C20"/>
    <w:rsid w:val="002E432C"/>
    <w:rsid w:val="002E4CA3"/>
    <w:rsid w:val="002F02A0"/>
    <w:rsid w:val="002F13C9"/>
    <w:rsid w:val="002F1641"/>
    <w:rsid w:val="002F20BD"/>
    <w:rsid w:val="002F41AA"/>
    <w:rsid w:val="002F503D"/>
    <w:rsid w:val="002F55E8"/>
    <w:rsid w:val="002F56AF"/>
    <w:rsid w:val="002F5CC2"/>
    <w:rsid w:val="002F5F22"/>
    <w:rsid w:val="002F6860"/>
    <w:rsid w:val="002F70C1"/>
    <w:rsid w:val="002F7321"/>
    <w:rsid w:val="003003CE"/>
    <w:rsid w:val="00300D37"/>
    <w:rsid w:val="00301953"/>
    <w:rsid w:val="003056EB"/>
    <w:rsid w:val="00306CE0"/>
    <w:rsid w:val="0030762B"/>
    <w:rsid w:val="00307E5D"/>
    <w:rsid w:val="00310CE7"/>
    <w:rsid w:val="0031258C"/>
    <w:rsid w:val="00312654"/>
    <w:rsid w:val="00312B7E"/>
    <w:rsid w:val="00314FBF"/>
    <w:rsid w:val="00316E7E"/>
    <w:rsid w:val="00320260"/>
    <w:rsid w:val="003202F0"/>
    <w:rsid w:val="00321430"/>
    <w:rsid w:val="0032172C"/>
    <w:rsid w:val="00321FE5"/>
    <w:rsid w:val="003221AC"/>
    <w:rsid w:val="003232AF"/>
    <w:rsid w:val="00323DA0"/>
    <w:rsid w:val="00325C7E"/>
    <w:rsid w:val="00326476"/>
    <w:rsid w:val="00326CA4"/>
    <w:rsid w:val="00327193"/>
    <w:rsid w:val="003306C1"/>
    <w:rsid w:val="00331610"/>
    <w:rsid w:val="003319C7"/>
    <w:rsid w:val="00332629"/>
    <w:rsid w:val="003327CB"/>
    <w:rsid w:val="003337E6"/>
    <w:rsid w:val="003339AA"/>
    <w:rsid w:val="00335FB9"/>
    <w:rsid w:val="00340A8B"/>
    <w:rsid w:val="00343ADD"/>
    <w:rsid w:val="00343DF8"/>
    <w:rsid w:val="00345751"/>
    <w:rsid w:val="0034592C"/>
    <w:rsid w:val="00345F8F"/>
    <w:rsid w:val="003467B2"/>
    <w:rsid w:val="00346B99"/>
    <w:rsid w:val="0034798C"/>
    <w:rsid w:val="00350E7A"/>
    <w:rsid w:val="0035211D"/>
    <w:rsid w:val="00352FDC"/>
    <w:rsid w:val="00354663"/>
    <w:rsid w:val="003547BE"/>
    <w:rsid w:val="003570CA"/>
    <w:rsid w:val="0035713B"/>
    <w:rsid w:val="003600CC"/>
    <w:rsid w:val="00360466"/>
    <w:rsid w:val="00360FCA"/>
    <w:rsid w:val="00361668"/>
    <w:rsid w:val="003627B7"/>
    <w:rsid w:val="00365115"/>
    <w:rsid w:val="003704D9"/>
    <w:rsid w:val="0037183B"/>
    <w:rsid w:val="003719F4"/>
    <w:rsid w:val="00371A8F"/>
    <w:rsid w:val="00372B16"/>
    <w:rsid w:val="00372B3F"/>
    <w:rsid w:val="00372C97"/>
    <w:rsid w:val="00374B63"/>
    <w:rsid w:val="00377805"/>
    <w:rsid w:val="003804C5"/>
    <w:rsid w:val="00380B8A"/>
    <w:rsid w:val="00382E21"/>
    <w:rsid w:val="0038332F"/>
    <w:rsid w:val="00390E21"/>
    <w:rsid w:val="003919CF"/>
    <w:rsid w:val="00391E2B"/>
    <w:rsid w:val="0039455D"/>
    <w:rsid w:val="00395992"/>
    <w:rsid w:val="00397841"/>
    <w:rsid w:val="003A040F"/>
    <w:rsid w:val="003A349F"/>
    <w:rsid w:val="003A36BF"/>
    <w:rsid w:val="003A4164"/>
    <w:rsid w:val="003A42B4"/>
    <w:rsid w:val="003A5A54"/>
    <w:rsid w:val="003B19C1"/>
    <w:rsid w:val="003B19D6"/>
    <w:rsid w:val="003B28B4"/>
    <w:rsid w:val="003B29A9"/>
    <w:rsid w:val="003B2B3F"/>
    <w:rsid w:val="003B524D"/>
    <w:rsid w:val="003B676C"/>
    <w:rsid w:val="003C04DA"/>
    <w:rsid w:val="003C08AB"/>
    <w:rsid w:val="003C0B9C"/>
    <w:rsid w:val="003C164F"/>
    <w:rsid w:val="003C2ED1"/>
    <w:rsid w:val="003C5374"/>
    <w:rsid w:val="003C539F"/>
    <w:rsid w:val="003C5ABA"/>
    <w:rsid w:val="003C5F26"/>
    <w:rsid w:val="003C726A"/>
    <w:rsid w:val="003C72D8"/>
    <w:rsid w:val="003C7475"/>
    <w:rsid w:val="003C7A92"/>
    <w:rsid w:val="003D06A0"/>
    <w:rsid w:val="003D0ACF"/>
    <w:rsid w:val="003D142B"/>
    <w:rsid w:val="003D24D3"/>
    <w:rsid w:val="003D258D"/>
    <w:rsid w:val="003D40EC"/>
    <w:rsid w:val="003D4189"/>
    <w:rsid w:val="003D4840"/>
    <w:rsid w:val="003E081B"/>
    <w:rsid w:val="003E15EC"/>
    <w:rsid w:val="003E2DA8"/>
    <w:rsid w:val="003E2FD6"/>
    <w:rsid w:val="003E40C4"/>
    <w:rsid w:val="003E4618"/>
    <w:rsid w:val="003E48F7"/>
    <w:rsid w:val="003E52A3"/>
    <w:rsid w:val="003E543D"/>
    <w:rsid w:val="003E5A7D"/>
    <w:rsid w:val="003E60A1"/>
    <w:rsid w:val="003E7FFA"/>
    <w:rsid w:val="003F00F3"/>
    <w:rsid w:val="003F0ACE"/>
    <w:rsid w:val="003F1124"/>
    <w:rsid w:val="003F24D8"/>
    <w:rsid w:val="003F5283"/>
    <w:rsid w:val="003F71F3"/>
    <w:rsid w:val="003F7974"/>
    <w:rsid w:val="004011AA"/>
    <w:rsid w:val="00403363"/>
    <w:rsid w:val="00403402"/>
    <w:rsid w:val="00403EBD"/>
    <w:rsid w:val="004045CF"/>
    <w:rsid w:val="00406432"/>
    <w:rsid w:val="00411580"/>
    <w:rsid w:val="00413412"/>
    <w:rsid w:val="00415859"/>
    <w:rsid w:val="00423421"/>
    <w:rsid w:val="00423C25"/>
    <w:rsid w:val="00423E97"/>
    <w:rsid w:val="004255F1"/>
    <w:rsid w:val="00425BFA"/>
    <w:rsid w:val="00426F22"/>
    <w:rsid w:val="00426FC6"/>
    <w:rsid w:val="00430D97"/>
    <w:rsid w:val="00430F85"/>
    <w:rsid w:val="0043178C"/>
    <w:rsid w:val="004324B0"/>
    <w:rsid w:val="0043299F"/>
    <w:rsid w:val="00432B43"/>
    <w:rsid w:val="0043317E"/>
    <w:rsid w:val="004335B1"/>
    <w:rsid w:val="00433D9B"/>
    <w:rsid w:val="00433DE0"/>
    <w:rsid w:val="00433E50"/>
    <w:rsid w:val="0043648E"/>
    <w:rsid w:val="00436713"/>
    <w:rsid w:val="00436914"/>
    <w:rsid w:val="00436D20"/>
    <w:rsid w:val="00436D4E"/>
    <w:rsid w:val="00436F80"/>
    <w:rsid w:val="004375F1"/>
    <w:rsid w:val="00437BF1"/>
    <w:rsid w:val="004412B5"/>
    <w:rsid w:val="00442AEB"/>
    <w:rsid w:val="00443BFE"/>
    <w:rsid w:val="004440F8"/>
    <w:rsid w:val="004450FA"/>
    <w:rsid w:val="004452C4"/>
    <w:rsid w:val="00445A10"/>
    <w:rsid w:val="004463FF"/>
    <w:rsid w:val="00447E33"/>
    <w:rsid w:val="00452839"/>
    <w:rsid w:val="0045354B"/>
    <w:rsid w:val="004549EF"/>
    <w:rsid w:val="004559B2"/>
    <w:rsid w:val="0045744B"/>
    <w:rsid w:val="00460D83"/>
    <w:rsid w:val="004610DD"/>
    <w:rsid w:val="00462D39"/>
    <w:rsid w:val="004653F1"/>
    <w:rsid w:val="004675DE"/>
    <w:rsid w:val="004676BE"/>
    <w:rsid w:val="00470535"/>
    <w:rsid w:val="00471300"/>
    <w:rsid w:val="0047398A"/>
    <w:rsid w:val="00473ABE"/>
    <w:rsid w:val="00473F3C"/>
    <w:rsid w:val="004744CB"/>
    <w:rsid w:val="00480350"/>
    <w:rsid w:val="004803C7"/>
    <w:rsid w:val="00481256"/>
    <w:rsid w:val="00481476"/>
    <w:rsid w:val="004836FF"/>
    <w:rsid w:val="00483B1E"/>
    <w:rsid w:val="00485A59"/>
    <w:rsid w:val="00490194"/>
    <w:rsid w:val="004905B3"/>
    <w:rsid w:val="00490DFD"/>
    <w:rsid w:val="0049443E"/>
    <w:rsid w:val="004950CE"/>
    <w:rsid w:val="004963F2"/>
    <w:rsid w:val="004967F8"/>
    <w:rsid w:val="004A15AB"/>
    <w:rsid w:val="004A1846"/>
    <w:rsid w:val="004A2997"/>
    <w:rsid w:val="004A3393"/>
    <w:rsid w:val="004A43AE"/>
    <w:rsid w:val="004A47E8"/>
    <w:rsid w:val="004A6128"/>
    <w:rsid w:val="004A64B2"/>
    <w:rsid w:val="004A70F2"/>
    <w:rsid w:val="004A7E09"/>
    <w:rsid w:val="004B01CD"/>
    <w:rsid w:val="004B08DF"/>
    <w:rsid w:val="004B09D5"/>
    <w:rsid w:val="004B15DF"/>
    <w:rsid w:val="004B18EB"/>
    <w:rsid w:val="004B1B6E"/>
    <w:rsid w:val="004B20F0"/>
    <w:rsid w:val="004B23D7"/>
    <w:rsid w:val="004B2BA3"/>
    <w:rsid w:val="004B471B"/>
    <w:rsid w:val="004B634E"/>
    <w:rsid w:val="004B66C5"/>
    <w:rsid w:val="004B7536"/>
    <w:rsid w:val="004B7C20"/>
    <w:rsid w:val="004C026D"/>
    <w:rsid w:val="004C209B"/>
    <w:rsid w:val="004C21F6"/>
    <w:rsid w:val="004C2527"/>
    <w:rsid w:val="004C2E17"/>
    <w:rsid w:val="004C4ED3"/>
    <w:rsid w:val="004C53D5"/>
    <w:rsid w:val="004C7DDB"/>
    <w:rsid w:val="004D09AF"/>
    <w:rsid w:val="004D3138"/>
    <w:rsid w:val="004D33CD"/>
    <w:rsid w:val="004D64D9"/>
    <w:rsid w:val="004D6539"/>
    <w:rsid w:val="004D7829"/>
    <w:rsid w:val="004E117C"/>
    <w:rsid w:val="004E403B"/>
    <w:rsid w:val="004E471E"/>
    <w:rsid w:val="004E4FC7"/>
    <w:rsid w:val="004E64F1"/>
    <w:rsid w:val="004E6875"/>
    <w:rsid w:val="004E76D5"/>
    <w:rsid w:val="004F0815"/>
    <w:rsid w:val="004F27EB"/>
    <w:rsid w:val="004F3E50"/>
    <w:rsid w:val="004F41ED"/>
    <w:rsid w:val="004F492C"/>
    <w:rsid w:val="004F6296"/>
    <w:rsid w:val="0050192C"/>
    <w:rsid w:val="00503EFB"/>
    <w:rsid w:val="00504B75"/>
    <w:rsid w:val="00505B5A"/>
    <w:rsid w:val="00505BD8"/>
    <w:rsid w:val="00507426"/>
    <w:rsid w:val="0051028A"/>
    <w:rsid w:val="00511ABA"/>
    <w:rsid w:val="00511DEA"/>
    <w:rsid w:val="00511E15"/>
    <w:rsid w:val="00511E75"/>
    <w:rsid w:val="00512397"/>
    <w:rsid w:val="005152DE"/>
    <w:rsid w:val="00516B9A"/>
    <w:rsid w:val="0051741E"/>
    <w:rsid w:val="00520351"/>
    <w:rsid w:val="00521150"/>
    <w:rsid w:val="00521F02"/>
    <w:rsid w:val="00522841"/>
    <w:rsid w:val="005230BE"/>
    <w:rsid w:val="005232FB"/>
    <w:rsid w:val="0052391F"/>
    <w:rsid w:val="0052467D"/>
    <w:rsid w:val="005251AC"/>
    <w:rsid w:val="00526039"/>
    <w:rsid w:val="005268BD"/>
    <w:rsid w:val="00526AA4"/>
    <w:rsid w:val="00530142"/>
    <w:rsid w:val="00532EA3"/>
    <w:rsid w:val="00533A83"/>
    <w:rsid w:val="0053406B"/>
    <w:rsid w:val="0053591C"/>
    <w:rsid w:val="00536617"/>
    <w:rsid w:val="005370AB"/>
    <w:rsid w:val="00541684"/>
    <w:rsid w:val="00541ABA"/>
    <w:rsid w:val="00541D84"/>
    <w:rsid w:val="00542322"/>
    <w:rsid w:val="00544C88"/>
    <w:rsid w:val="00546973"/>
    <w:rsid w:val="00546E4B"/>
    <w:rsid w:val="00547AE5"/>
    <w:rsid w:val="00553FE9"/>
    <w:rsid w:val="0055449B"/>
    <w:rsid w:val="0055457B"/>
    <w:rsid w:val="005546B5"/>
    <w:rsid w:val="00554C4B"/>
    <w:rsid w:val="00556A7C"/>
    <w:rsid w:val="00556B75"/>
    <w:rsid w:val="0055722A"/>
    <w:rsid w:val="0055750B"/>
    <w:rsid w:val="00562150"/>
    <w:rsid w:val="00565B0A"/>
    <w:rsid w:val="00566C62"/>
    <w:rsid w:val="0056743F"/>
    <w:rsid w:val="00567C88"/>
    <w:rsid w:val="00570B17"/>
    <w:rsid w:val="00571205"/>
    <w:rsid w:val="00571345"/>
    <w:rsid w:val="00571CA7"/>
    <w:rsid w:val="00572BDC"/>
    <w:rsid w:val="005754FF"/>
    <w:rsid w:val="0057636E"/>
    <w:rsid w:val="0057716A"/>
    <w:rsid w:val="00577239"/>
    <w:rsid w:val="00577F6F"/>
    <w:rsid w:val="005814A4"/>
    <w:rsid w:val="005828EA"/>
    <w:rsid w:val="00584368"/>
    <w:rsid w:val="005878A6"/>
    <w:rsid w:val="005902D2"/>
    <w:rsid w:val="005903E8"/>
    <w:rsid w:val="00590AB5"/>
    <w:rsid w:val="005912FE"/>
    <w:rsid w:val="00591F7D"/>
    <w:rsid w:val="00592001"/>
    <w:rsid w:val="00595709"/>
    <w:rsid w:val="005967AB"/>
    <w:rsid w:val="00597846"/>
    <w:rsid w:val="005978CE"/>
    <w:rsid w:val="005A088F"/>
    <w:rsid w:val="005A0CCD"/>
    <w:rsid w:val="005A1307"/>
    <w:rsid w:val="005A31B7"/>
    <w:rsid w:val="005A31F6"/>
    <w:rsid w:val="005A37D4"/>
    <w:rsid w:val="005A38FF"/>
    <w:rsid w:val="005A48BE"/>
    <w:rsid w:val="005A4C97"/>
    <w:rsid w:val="005A4DCD"/>
    <w:rsid w:val="005A50F5"/>
    <w:rsid w:val="005A54BE"/>
    <w:rsid w:val="005A6864"/>
    <w:rsid w:val="005A7EB8"/>
    <w:rsid w:val="005B113B"/>
    <w:rsid w:val="005B13AE"/>
    <w:rsid w:val="005B1B0A"/>
    <w:rsid w:val="005B1BC3"/>
    <w:rsid w:val="005B2395"/>
    <w:rsid w:val="005B3759"/>
    <w:rsid w:val="005B3935"/>
    <w:rsid w:val="005B3A17"/>
    <w:rsid w:val="005B59B1"/>
    <w:rsid w:val="005B5DC0"/>
    <w:rsid w:val="005B6272"/>
    <w:rsid w:val="005B7757"/>
    <w:rsid w:val="005C033B"/>
    <w:rsid w:val="005C1BAE"/>
    <w:rsid w:val="005C3E13"/>
    <w:rsid w:val="005C442B"/>
    <w:rsid w:val="005C540D"/>
    <w:rsid w:val="005C5CA0"/>
    <w:rsid w:val="005C66C8"/>
    <w:rsid w:val="005C66FA"/>
    <w:rsid w:val="005D0189"/>
    <w:rsid w:val="005D0C6A"/>
    <w:rsid w:val="005D11EA"/>
    <w:rsid w:val="005D17CB"/>
    <w:rsid w:val="005D1A8E"/>
    <w:rsid w:val="005D254F"/>
    <w:rsid w:val="005D2F20"/>
    <w:rsid w:val="005D626D"/>
    <w:rsid w:val="005D640F"/>
    <w:rsid w:val="005D673B"/>
    <w:rsid w:val="005D6B0A"/>
    <w:rsid w:val="005E0CF7"/>
    <w:rsid w:val="005E2353"/>
    <w:rsid w:val="005E2B9D"/>
    <w:rsid w:val="005E32B7"/>
    <w:rsid w:val="005E39D1"/>
    <w:rsid w:val="005E4462"/>
    <w:rsid w:val="005E596F"/>
    <w:rsid w:val="005E63D1"/>
    <w:rsid w:val="005E6C14"/>
    <w:rsid w:val="005E6CE2"/>
    <w:rsid w:val="005F0A93"/>
    <w:rsid w:val="005F3A16"/>
    <w:rsid w:val="005F443C"/>
    <w:rsid w:val="005F4A51"/>
    <w:rsid w:val="005F51AF"/>
    <w:rsid w:val="005F5B72"/>
    <w:rsid w:val="005F5E77"/>
    <w:rsid w:val="005F6662"/>
    <w:rsid w:val="006001CF"/>
    <w:rsid w:val="00600393"/>
    <w:rsid w:val="00604221"/>
    <w:rsid w:val="006046EC"/>
    <w:rsid w:val="00605283"/>
    <w:rsid w:val="0060572C"/>
    <w:rsid w:val="00606A06"/>
    <w:rsid w:val="006072F7"/>
    <w:rsid w:val="00610D0E"/>
    <w:rsid w:val="00610EED"/>
    <w:rsid w:val="00610F03"/>
    <w:rsid w:val="00611699"/>
    <w:rsid w:val="00612580"/>
    <w:rsid w:val="0061294C"/>
    <w:rsid w:val="006130D7"/>
    <w:rsid w:val="0061386E"/>
    <w:rsid w:val="00613E82"/>
    <w:rsid w:val="00614AE7"/>
    <w:rsid w:val="006165B7"/>
    <w:rsid w:val="006168C8"/>
    <w:rsid w:val="00617E5D"/>
    <w:rsid w:val="006212C3"/>
    <w:rsid w:val="00623F46"/>
    <w:rsid w:val="00624778"/>
    <w:rsid w:val="0062759D"/>
    <w:rsid w:val="00627E44"/>
    <w:rsid w:val="006303EF"/>
    <w:rsid w:val="00632F7F"/>
    <w:rsid w:val="00635BF4"/>
    <w:rsid w:val="00636AA3"/>
    <w:rsid w:val="00636DFE"/>
    <w:rsid w:val="00640104"/>
    <w:rsid w:val="006408CF"/>
    <w:rsid w:val="00641C6E"/>
    <w:rsid w:val="00642E5F"/>
    <w:rsid w:val="00644392"/>
    <w:rsid w:val="00645C67"/>
    <w:rsid w:val="006461B6"/>
    <w:rsid w:val="006461C4"/>
    <w:rsid w:val="00651C44"/>
    <w:rsid w:val="006530E0"/>
    <w:rsid w:val="006539B5"/>
    <w:rsid w:val="006545ED"/>
    <w:rsid w:val="0065461A"/>
    <w:rsid w:val="00654683"/>
    <w:rsid w:val="0065476F"/>
    <w:rsid w:val="006713E9"/>
    <w:rsid w:val="00671A14"/>
    <w:rsid w:val="00671B70"/>
    <w:rsid w:val="00671EC7"/>
    <w:rsid w:val="00672EC9"/>
    <w:rsid w:val="00672F4D"/>
    <w:rsid w:val="00673137"/>
    <w:rsid w:val="00677295"/>
    <w:rsid w:val="006774B0"/>
    <w:rsid w:val="006803FB"/>
    <w:rsid w:val="00680798"/>
    <w:rsid w:val="006808B7"/>
    <w:rsid w:val="00680C0B"/>
    <w:rsid w:val="00680C43"/>
    <w:rsid w:val="006817F6"/>
    <w:rsid w:val="00681D51"/>
    <w:rsid w:val="00681FFA"/>
    <w:rsid w:val="0068250F"/>
    <w:rsid w:val="006829B7"/>
    <w:rsid w:val="00683BD1"/>
    <w:rsid w:val="00683BDA"/>
    <w:rsid w:val="00685016"/>
    <w:rsid w:val="00685165"/>
    <w:rsid w:val="00686613"/>
    <w:rsid w:val="00686948"/>
    <w:rsid w:val="006874A3"/>
    <w:rsid w:val="006878AC"/>
    <w:rsid w:val="00687F2F"/>
    <w:rsid w:val="00691993"/>
    <w:rsid w:val="00692763"/>
    <w:rsid w:val="0069353A"/>
    <w:rsid w:val="00694205"/>
    <w:rsid w:val="006A0617"/>
    <w:rsid w:val="006A0B4D"/>
    <w:rsid w:val="006A2C48"/>
    <w:rsid w:val="006A3A80"/>
    <w:rsid w:val="006A492A"/>
    <w:rsid w:val="006A4DA9"/>
    <w:rsid w:val="006A55F8"/>
    <w:rsid w:val="006A59CF"/>
    <w:rsid w:val="006A6882"/>
    <w:rsid w:val="006A7577"/>
    <w:rsid w:val="006B09C2"/>
    <w:rsid w:val="006B11CE"/>
    <w:rsid w:val="006B11FE"/>
    <w:rsid w:val="006B26EF"/>
    <w:rsid w:val="006B3D6B"/>
    <w:rsid w:val="006B74DC"/>
    <w:rsid w:val="006C03D8"/>
    <w:rsid w:val="006C1670"/>
    <w:rsid w:val="006C1D6A"/>
    <w:rsid w:val="006C2997"/>
    <w:rsid w:val="006C2B9C"/>
    <w:rsid w:val="006C2EE9"/>
    <w:rsid w:val="006C3943"/>
    <w:rsid w:val="006D1743"/>
    <w:rsid w:val="006D1C90"/>
    <w:rsid w:val="006D1F54"/>
    <w:rsid w:val="006D2717"/>
    <w:rsid w:val="006D3C0C"/>
    <w:rsid w:val="006D5236"/>
    <w:rsid w:val="006D5D35"/>
    <w:rsid w:val="006D5DE6"/>
    <w:rsid w:val="006D633C"/>
    <w:rsid w:val="006D64F4"/>
    <w:rsid w:val="006D692A"/>
    <w:rsid w:val="006E0637"/>
    <w:rsid w:val="006E13CB"/>
    <w:rsid w:val="006E416B"/>
    <w:rsid w:val="006E43AC"/>
    <w:rsid w:val="006E4FE9"/>
    <w:rsid w:val="006E621E"/>
    <w:rsid w:val="006F024B"/>
    <w:rsid w:val="006F0906"/>
    <w:rsid w:val="006F23AF"/>
    <w:rsid w:val="006F2A05"/>
    <w:rsid w:val="006F3A03"/>
    <w:rsid w:val="006F4E74"/>
    <w:rsid w:val="006F5946"/>
    <w:rsid w:val="006F75E2"/>
    <w:rsid w:val="007000E7"/>
    <w:rsid w:val="00700418"/>
    <w:rsid w:val="00701275"/>
    <w:rsid w:val="00702FCE"/>
    <w:rsid w:val="00703E8C"/>
    <w:rsid w:val="00705356"/>
    <w:rsid w:val="00705392"/>
    <w:rsid w:val="00705502"/>
    <w:rsid w:val="00712564"/>
    <w:rsid w:val="007133B8"/>
    <w:rsid w:val="007136AB"/>
    <w:rsid w:val="007137DC"/>
    <w:rsid w:val="007143BE"/>
    <w:rsid w:val="00716F26"/>
    <w:rsid w:val="00717667"/>
    <w:rsid w:val="00717763"/>
    <w:rsid w:val="00720DA1"/>
    <w:rsid w:val="00721BE6"/>
    <w:rsid w:val="0072249A"/>
    <w:rsid w:val="00723960"/>
    <w:rsid w:val="0072432F"/>
    <w:rsid w:val="007244A1"/>
    <w:rsid w:val="007251C3"/>
    <w:rsid w:val="00725710"/>
    <w:rsid w:val="0072585C"/>
    <w:rsid w:val="0072608D"/>
    <w:rsid w:val="00727BA4"/>
    <w:rsid w:val="007301EB"/>
    <w:rsid w:val="007309A5"/>
    <w:rsid w:val="00730A49"/>
    <w:rsid w:val="00730AB7"/>
    <w:rsid w:val="00730D3A"/>
    <w:rsid w:val="00731A72"/>
    <w:rsid w:val="00731F18"/>
    <w:rsid w:val="007328AA"/>
    <w:rsid w:val="007328BD"/>
    <w:rsid w:val="007338C1"/>
    <w:rsid w:val="00735208"/>
    <w:rsid w:val="00735ED1"/>
    <w:rsid w:val="00737056"/>
    <w:rsid w:val="00737703"/>
    <w:rsid w:val="007378FA"/>
    <w:rsid w:val="00737D3F"/>
    <w:rsid w:val="007404AA"/>
    <w:rsid w:val="007409BF"/>
    <w:rsid w:val="00740A89"/>
    <w:rsid w:val="00740EC3"/>
    <w:rsid w:val="00742187"/>
    <w:rsid w:val="007466F2"/>
    <w:rsid w:val="00750D6C"/>
    <w:rsid w:val="007548A7"/>
    <w:rsid w:val="00754F41"/>
    <w:rsid w:val="007569EE"/>
    <w:rsid w:val="00760886"/>
    <w:rsid w:val="007652C2"/>
    <w:rsid w:val="00765676"/>
    <w:rsid w:val="00766FD6"/>
    <w:rsid w:val="00770E59"/>
    <w:rsid w:val="0077114A"/>
    <w:rsid w:val="00771B68"/>
    <w:rsid w:val="00771D87"/>
    <w:rsid w:val="00772DDA"/>
    <w:rsid w:val="00773162"/>
    <w:rsid w:val="007773C5"/>
    <w:rsid w:val="00777B59"/>
    <w:rsid w:val="007817D8"/>
    <w:rsid w:val="00781890"/>
    <w:rsid w:val="00781C32"/>
    <w:rsid w:val="00785509"/>
    <w:rsid w:val="00785FF7"/>
    <w:rsid w:val="00786122"/>
    <w:rsid w:val="00790C0A"/>
    <w:rsid w:val="007915D7"/>
    <w:rsid w:val="00792D85"/>
    <w:rsid w:val="00795DE2"/>
    <w:rsid w:val="00795E39"/>
    <w:rsid w:val="007975A8"/>
    <w:rsid w:val="007A2E5E"/>
    <w:rsid w:val="007A331D"/>
    <w:rsid w:val="007A3847"/>
    <w:rsid w:val="007A384F"/>
    <w:rsid w:val="007A4CCA"/>
    <w:rsid w:val="007A7AA1"/>
    <w:rsid w:val="007B0ABA"/>
    <w:rsid w:val="007B1F6F"/>
    <w:rsid w:val="007B21CD"/>
    <w:rsid w:val="007B321E"/>
    <w:rsid w:val="007B3F88"/>
    <w:rsid w:val="007B4207"/>
    <w:rsid w:val="007B49E0"/>
    <w:rsid w:val="007B50AD"/>
    <w:rsid w:val="007B546A"/>
    <w:rsid w:val="007B5D5B"/>
    <w:rsid w:val="007B6107"/>
    <w:rsid w:val="007B7323"/>
    <w:rsid w:val="007C0932"/>
    <w:rsid w:val="007C13D1"/>
    <w:rsid w:val="007C3717"/>
    <w:rsid w:val="007C3F6A"/>
    <w:rsid w:val="007C447F"/>
    <w:rsid w:val="007C57E7"/>
    <w:rsid w:val="007C58D3"/>
    <w:rsid w:val="007C5E25"/>
    <w:rsid w:val="007C6B93"/>
    <w:rsid w:val="007D1168"/>
    <w:rsid w:val="007D2CA4"/>
    <w:rsid w:val="007D3533"/>
    <w:rsid w:val="007D4804"/>
    <w:rsid w:val="007D510B"/>
    <w:rsid w:val="007D520F"/>
    <w:rsid w:val="007E0C0D"/>
    <w:rsid w:val="007E106A"/>
    <w:rsid w:val="007E1540"/>
    <w:rsid w:val="007E1E5E"/>
    <w:rsid w:val="007E2CD3"/>
    <w:rsid w:val="007E2EF3"/>
    <w:rsid w:val="007E4E1A"/>
    <w:rsid w:val="007E56DA"/>
    <w:rsid w:val="007E7D37"/>
    <w:rsid w:val="007F032A"/>
    <w:rsid w:val="007F1F76"/>
    <w:rsid w:val="007F30A6"/>
    <w:rsid w:val="007F382C"/>
    <w:rsid w:val="007F4560"/>
    <w:rsid w:val="007F6AF3"/>
    <w:rsid w:val="007F7B57"/>
    <w:rsid w:val="008030C4"/>
    <w:rsid w:val="00803850"/>
    <w:rsid w:val="00804E61"/>
    <w:rsid w:val="00807881"/>
    <w:rsid w:val="008078B1"/>
    <w:rsid w:val="008079B6"/>
    <w:rsid w:val="00811B43"/>
    <w:rsid w:val="00812747"/>
    <w:rsid w:val="0081569D"/>
    <w:rsid w:val="008156C0"/>
    <w:rsid w:val="00817488"/>
    <w:rsid w:val="0081755C"/>
    <w:rsid w:val="00820B53"/>
    <w:rsid w:val="008228CB"/>
    <w:rsid w:val="00824E78"/>
    <w:rsid w:val="00825C08"/>
    <w:rsid w:val="00825C3B"/>
    <w:rsid w:val="008268AB"/>
    <w:rsid w:val="00827126"/>
    <w:rsid w:val="008278F1"/>
    <w:rsid w:val="008306D4"/>
    <w:rsid w:val="00830FC5"/>
    <w:rsid w:val="00830FCC"/>
    <w:rsid w:val="00832411"/>
    <w:rsid w:val="0083275E"/>
    <w:rsid w:val="00832B1C"/>
    <w:rsid w:val="008339D7"/>
    <w:rsid w:val="00833D74"/>
    <w:rsid w:val="00834028"/>
    <w:rsid w:val="00835349"/>
    <w:rsid w:val="008373EA"/>
    <w:rsid w:val="00841CAA"/>
    <w:rsid w:val="00843B51"/>
    <w:rsid w:val="00846383"/>
    <w:rsid w:val="00846629"/>
    <w:rsid w:val="00850C44"/>
    <w:rsid w:val="00850E9B"/>
    <w:rsid w:val="0085315E"/>
    <w:rsid w:val="00853244"/>
    <w:rsid w:val="00853B23"/>
    <w:rsid w:val="008556BE"/>
    <w:rsid w:val="00856546"/>
    <w:rsid w:val="0086001B"/>
    <w:rsid w:val="00862F07"/>
    <w:rsid w:val="008638DE"/>
    <w:rsid w:val="008654DD"/>
    <w:rsid w:val="0086566B"/>
    <w:rsid w:val="008658A2"/>
    <w:rsid w:val="00865C7C"/>
    <w:rsid w:val="00871271"/>
    <w:rsid w:val="00871ADB"/>
    <w:rsid w:val="00871DB2"/>
    <w:rsid w:val="00872F29"/>
    <w:rsid w:val="00873BA5"/>
    <w:rsid w:val="008754E8"/>
    <w:rsid w:val="00876516"/>
    <w:rsid w:val="008770A0"/>
    <w:rsid w:val="00877830"/>
    <w:rsid w:val="00880962"/>
    <w:rsid w:val="008815F4"/>
    <w:rsid w:val="008823C4"/>
    <w:rsid w:val="0088270B"/>
    <w:rsid w:val="0088287E"/>
    <w:rsid w:val="0088386A"/>
    <w:rsid w:val="00883B74"/>
    <w:rsid w:val="00883F92"/>
    <w:rsid w:val="00884C3D"/>
    <w:rsid w:val="0088644C"/>
    <w:rsid w:val="008870A0"/>
    <w:rsid w:val="00887A9A"/>
    <w:rsid w:val="00887C28"/>
    <w:rsid w:val="008911BB"/>
    <w:rsid w:val="00891403"/>
    <w:rsid w:val="00892828"/>
    <w:rsid w:val="008928AF"/>
    <w:rsid w:val="0089367F"/>
    <w:rsid w:val="0089374C"/>
    <w:rsid w:val="00894C04"/>
    <w:rsid w:val="00895F6E"/>
    <w:rsid w:val="008966FC"/>
    <w:rsid w:val="00896D7B"/>
    <w:rsid w:val="00896DD9"/>
    <w:rsid w:val="008A4A29"/>
    <w:rsid w:val="008A6BEC"/>
    <w:rsid w:val="008A79DF"/>
    <w:rsid w:val="008A7C42"/>
    <w:rsid w:val="008B04D1"/>
    <w:rsid w:val="008B0ADD"/>
    <w:rsid w:val="008B2646"/>
    <w:rsid w:val="008B2FAC"/>
    <w:rsid w:val="008B630D"/>
    <w:rsid w:val="008B700E"/>
    <w:rsid w:val="008C03AD"/>
    <w:rsid w:val="008C15C3"/>
    <w:rsid w:val="008C16CB"/>
    <w:rsid w:val="008C234B"/>
    <w:rsid w:val="008C293A"/>
    <w:rsid w:val="008C37D8"/>
    <w:rsid w:val="008C3F2B"/>
    <w:rsid w:val="008C6FBE"/>
    <w:rsid w:val="008D2D60"/>
    <w:rsid w:val="008D33A5"/>
    <w:rsid w:val="008D71D3"/>
    <w:rsid w:val="008E05E4"/>
    <w:rsid w:val="008E1DE3"/>
    <w:rsid w:val="008E3D98"/>
    <w:rsid w:val="008E4574"/>
    <w:rsid w:val="008E5416"/>
    <w:rsid w:val="008E56B4"/>
    <w:rsid w:val="008E6B7E"/>
    <w:rsid w:val="008E78B0"/>
    <w:rsid w:val="008F045D"/>
    <w:rsid w:val="008F0549"/>
    <w:rsid w:val="008F0649"/>
    <w:rsid w:val="008F0D36"/>
    <w:rsid w:val="008F0E20"/>
    <w:rsid w:val="008F1117"/>
    <w:rsid w:val="008F1374"/>
    <w:rsid w:val="008F1A5A"/>
    <w:rsid w:val="008F38EA"/>
    <w:rsid w:val="008F588F"/>
    <w:rsid w:val="008F5903"/>
    <w:rsid w:val="0090128F"/>
    <w:rsid w:val="0090171E"/>
    <w:rsid w:val="00901DDD"/>
    <w:rsid w:val="009024BA"/>
    <w:rsid w:val="009075A7"/>
    <w:rsid w:val="00910A87"/>
    <w:rsid w:val="00913131"/>
    <w:rsid w:val="00913D5B"/>
    <w:rsid w:val="009140EE"/>
    <w:rsid w:val="00915BA7"/>
    <w:rsid w:val="00917590"/>
    <w:rsid w:val="00922B8C"/>
    <w:rsid w:val="00922DE8"/>
    <w:rsid w:val="0092316F"/>
    <w:rsid w:val="00923AEA"/>
    <w:rsid w:val="009263D5"/>
    <w:rsid w:val="00927AB5"/>
    <w:rsid w:val="00930ECE"/>
    <w:rsid w:val="0093174A"/>
    <w:rsid w:val="00931F1C"/>
    <w:rsid w:val="00932A78"/>
    <w:rsid w:val="00932E8F"/>
    <w:rsid w:val="00933170"/>
    <w:rsid w:val="00934F7E"/>
    <w:rsid w:val="00937C4A"/>
    <w:rsid w:val="00940FB9"/>
    <w:rsid w:val="009412C8"/>
    <w:rsid w:val="00941E5F"/>
    <w:rsid w:val="009457E6"/>
    <w:rsid w:val="00945AF6"/>
    <w:rsid w:val="009462F9"/>
    <w:rsid w:val="00946E79"/>
    <w:rsid w:val="009478A1"/>
    <w:rsid w:val="0095075B"/>
    <w:rsid w:val="00950CAC"/>
    <w:rsid w:val="00951155"/>
    <w:rsid w:val="00951805"/>
    <w:rsid w:val="00952FA6"/>
    <w:rsid w:val="00953715"/>
    <w:rsid w:val="00953B98"/>
    <w:rsid w:val="00953C37"/>
    <w:rsid w:val="00954C25"/>
    <w:rsid w:val="00955331"/>
    <w:rsid w:val="00955A01"/>
    <w:rsid w:val="00955FFA"/>
    <w:rsid w:val="00957462"/>
    <w:rsid w:val="0096219B"/>
    <w:rsid w:val="00962301"/>
    <w:rsid w:val="0096367D"/>
    <w:rsid w:val="009648C6"/>
    <w:rsid w:val="009661F2"/>
    <w:rsid w:val="00966DEC"/>
    <w:rsid w:val="009675D5"/>
    <w:rsid w:val="0097021E"/>
    <w:rsid w:val="00970FE9"/>
    <w:rsid w:val="009714C8"/>
    <w:rsid w:val="00971A34"/>
    <w:rsid w:val="009732A5"/>
    <w:rsid w:val="00973610"/>
    <w:rsid w:val="00973B0C"/>
    <w:rsid w:val="00974772"/>
    <w:rsid w:val="00975A23"/>
    <w:rsid w:val="00976032"/>
    <w:rsid w:val="0097694B"/>
    <w:rsid w:val="00976DA7"/>
    <w:rsid w:val="0098040C"/>
    <w:rsid w:val="00981CB2"/>
    <w:rsid w:val="0098319F"/>
    <w:rsid w:val="00984CA3"/>
    <w:rsid w:val="009853CE"/>
    <w:rsid w:val="00985F17"/>
    <w:rsid w:val="00986FA7"/>
    <w:rsid w:val="00987AC8"/>
    <w:rsid w:val="0099210E"/>
    <w:rsid w:val="00993F44"/>
    <w:rsid w:val="00994372"/>
    <w:rsid w:val="009944F3"/>
    <w:rsid w:val="00995EC2"/>
    <w:rsid w:val="00996FC7"/>
    <w:rsid w:val="00997EBE"/>
    <w:rsid w:val="00997FCF"/>
    <w:rsid w:val="009A002A"/>
    <w:rsid w:val="009A1A04"/>
    <w:rsid w:val="009A205A"/>
    <w:rsid w:val="009A2F83"/>
    <w:rsid w:val="009A402B"/>
    <w:rsid w:val="009A40B2"/>
    <w:rsid w:val="009A4513"/>
    <w:rsid w:val="009A475B"/>
    <w:rsid w:val="009A564E"/>
    <w:rsid w:val="009A6E07"/>
    <w:rsid w:val="009A6ED8"/>
    <w:rsid w:val="009A6F3C"/>
    <w:rsid w:val="009A7195"/>
    <w:rsid w:val="009A7E63"/>
    <w:rsid w:val="009B004F"/>
    <w:rsid w:val="009B2E8E"/>
    <w:rsid w:val="009B59B2"/>
    <w:rsid w:val="009B5A53"/>
    <w:rsid w:val="009B6A06"/>
    <w:rsid w:val="009C14CE"/>
    <w:rsid w:val="009C4308"/>
    <w:rsid w:val="009C49A6"/>
    <w:rsid w:val="009C4F5B"/>
    <w:rsid w:val="009C54A9"/>
    <w:rsid w:val="009C7733"/>
    <w:rsid w:val="009D052D"/>
    <w:rsid w:val="009D2E10"/>
    <w:rsid w:val="009D2EE4"/>
    <w:rsid w:val="009D2FD6"/>
    <w:rsid w:val="009D3736"/>
    <w:rsid w:val="009D4008"/>
    <w:rsid w:val="009D4458"/>
    <w:rsid w:val="009D7337"/>
    <w:rsid w:val="009E04B0"/>
    <w:rsid w:val="009E16FF"/>
    <w:rsid w:val="009E20D5"/>
    <w:rsid w:val="009E23B7"/>
    <w:rsid w:val="009E2FC5"/>
    <w:rsid w:val="009E3ADF"/>
    <w:rsid w:val="009E55CD"/>
    <w:rsid w:val="009E5F32"/>
    <w:rsid w:val="009E778A"/>
    <w:rsid w:val="009E7EA8"/>
    <w:rsid w:val="009F5FA3"/>
    <w:rsid w:val="009F7DBE"/>
    <w:rsid w:val="00A006A2"/>
    <w:rsid w:val="00A0094D"/>
    <w:rsid w:val="00A00B35"/>
    <w:rsid w:val="00A03028"/>
    <w:rsid w:val="00A03A44"/>
    <w:rsid w:val="00A07BE2"/>
    <w:rsid w:val="00A07C01"/>
    <w:rsid w:val="00A11009"/>
    <w:rsid w:val="00A11FAA"/>
    <w:rsid w:val="00A140B7"/>
    <w:rsid w:val="00A17449"/>
    <w:rsid w:val="00A17615"/>
    <w:rsid w:val="00A17A97"/>
    <w:rsid w:val="00A2290F"/>
    <w:rsid w:val="00A23288"/>
    <w:rsid w:val="00A2597B"/>
    <w:rsid w:val="00A26764"/>
    <w:rsid w:val="00A314CE"/>
    <w:rsid w:val="00A346E5"/>
    <w:rsid w:val="00A34A64"/>
    <w:rsid w:val="00A351CE"/>
    <w:rsid w:val="00A351EE"/>
    <w:rsid w:val="00A368D5"/>
    <w:rsid w:val="00A36C0B"/>
    <w:rsid w:val="00A374FB"/>
    <w:rsid w:val="00A41F1D"/>
    <w:rsid w:val="00A426F1"/>
    <w:rsid w:val="00A4429F"/>
    <w:rsid w:val="00A44DC6"/>
    <w:rsid w:val="00A454CC"/>
    <w:rsid w:val="00A4794A"/>
    <w:rsid w:val="00A505C6"/>
    <w:rsid w:val="00A512E0"/>
    <w:rsid w:val="00A51C87"/>
    <w:rsid w:val="00A540AC"/>
    <w:rsid w:val="00A54A33"/>
    <w:rsid w:val="00A56DDC"/>
    <w:rsid w:val="00A600BC"/>
    <w:rsid w:val="00A603EA"/>
    <w:rsid w:val="00A61C48"/>
    <w:rsid w:val="00A64117"/>
    <w:rsid w:val="00A6788E"/>
    <w:rsid w:val="00A715C0"/>
    <w:rsid w:val="00A7189F"/>
    <w:rsid w:val="00A71CC5"/>
    <w:rsid w:val="00A74E20"/>
    <w:rsid w:val="00A7666A"/>
    <w:rsid w:val="00A774CD"/>
    <w:rsid w:val="00A77A80"/>
    <w:rsid w:val="00A82FEF"/>
    <w:rsid w:val="00A831D9"/>
    <w:rsid w:val="00A83DAB"/>
    <w:rsid w:val="00A85149"/>
    <w:rsid w:val="00A85323"/>
    <w:rsid w:val="00A853CB"/>
    <w:rsid w:val="00A86F6E"/>
    <w:rsid w:val="00A9026C"/>
    <w:rsid w:val="00A90377"/>
    <w:rsid w:val="00A91932"/>
    <w:rsid w:val="00A91E5F"/>
    <w:rsid w:val="00A93B43"/>
    <w:rsid w:val="00A93DDE"/>
    <w:rsid w:val="00A945EB"/>
    <w:rsid w:val="00A95139"/>
    <w:rsid w:val="00A951E9"/>
    <w:rsid w:val="00A95DA3"/>
    <w:rsid w:val="00A96C23"/>
    <w:rsid w:val="00AA112C"/>
    <w:rsid w:val="00AA19E0"/>
    <w:rsid w:val="00AA1A83"/>
    <w:rsid w:val="00AA349C"/>
    <w:rsid w:val="00AA5963"/>
    <w:rsid w:val="00AA643D"/>
    <w:rsid w:val="00AB10FA"/>
    <w:rsid w:val="00AB15DE"/>
    <w:rsid w:val="00AB181A"/>
    <w:rsid w:val="00AB2ABF"/>
    <w:rsid w:val="00AB2E59"/>
    <w:rsid w:val="00AB395A"/>
    <w:rsid w:val="00AB3974"/>
    <w:rsid w:val="00AB554F"/>
    <w:rsid w:val="00AB6280"/>
    <w:rsid w:val="00AC1359"/>
    <w:rsid w:val="00AC321A"/>
    <w:rsid w:val="00AC3434"/>
    <w:rsid w:val="00AC4490"/>
    <w:rsid w:val="00AC5B93"/>
    <w:rsid w:val="00AC71E7"/>
    <w:rsid w:val="00AC7659"/>
    <w:rsid w:val="00AD047A"/>
    <w:rsid w:val="00AD0CB9"/>
    <w:rsid w:val="00AD1B17"/>
    <w:rsid w:val="00AD1E50"/>
    <w:rsid w:val="00AD3C6B"/>
    <w:rsid w:val="00AD4D03"/>
    <w:rsid w:val="00AD53C1"/>
    <w:rsid w:val="00AD5964"/>
    <w:rsid w:val="00AD663A"/>
    <w:rsid w:val="00AD6D84"/>
    <w:rsid w:val="00AE0B03"/>
    <w:rsid w:val="00AE10F8"/>
    <w:rsid w:val="00AE1540"/>
    <w:rsid w:val="00AE1ABC"/>
    <w:rsid w:val="00AE1B13"/>
    <w:rsid w:val="00AE201E"/>
    <w:rsid w:val="00AE2144"/>
    <w:rsid w:val="00AE258D"/>
    <w:rsid w:val="00AE2CDB"/>
    <w:rsid w:val="00AE41F4"/>
    <w:rsid w:val="00AE4B61"/>
    <w:rsid w:val="00AE6757"/>
    <w:rsid w:val="00AE72C0"/>
    <w:rsid w:val="00AE73D9"/>
    <w:rsid w:val="00AF0366"/>
    <w:rsid w:val="00AF2692"/>
    <w:rsid w:val="00AF2B75"/>
    <w:rsid w:val="00AF5002"/>
    <w:rsid w:val="00AF5648"/>
    <w:rsid w:val="00AF66FA"/>
    <w:rsid w:val="00AF6A3F"/>
    <w:rsid w:val="00AF6F95"/>
    <w:rsid w:val="00B0052A"/>
    <w:rsid w:val="00B011E4"/>
    <w:rsid w:val="00B0177E"/>
    <w:rsid w:val="00B04093"/>
    <w:rsid w:val="00B058CE"/>
    <w:rsid w:val="00B06E96"/>
    <w:rsid w:val="00B07E1A"/>
    <w:rsid w:val="00B10D77"/>
    <w:rsid w:val="00B1380F"/>
    <w:rsid w:val="00B152A6"/>
    <w:rsid w:val="00B16E72"/>
    <w:rsid w:val="00B20A61"/>
    <w:rsid w:val="00B21C3B"/>
    <w:rsid w:val="00B220B8"/>
    <w:rsid w:val="00B24CBE"/>
    <w:rsid w:val="00B252AC"/>
    <w:rsid w:val="00B25700"/>
    <w:rsid w:val="00B265EF"/>
    <w:rsid w:val="00B30212"/>
    <w:rsid w:val="00B303C9"/>
    <w:rsid w:val="00B30A11"/>
    <w:rsid w:val="00B30BDB"/>
    <w:rsid w:val="00B30F76"/>
    <w:rsid w:val="00B31D6A"/>
    <w:rsid w:val="00B34510"/>
    <w:rsid w:val="00B348D4"/>
    <w:rsid w:val="00B37072"/>
    <w:rsid w:val="00B4040C"/>
    <w:rsid w:val="00B41448"/>
    <w:rsid w:val="00B435FE"/>
    <w:rsid w:val="00B44779"/>
    <w:rsid w:val="00B44EC8"/>
    <w:rsid w:val="00B45B49"/>
    <w:rsid w:val="00B46709"/>
    <w:rsid w:val="00B5000B"/>
    <w:rsid w:val="00B50773"/>
    <w:rsid w:val="00B51634"/>
    <w:rsid w:val="00B51E63"/>
    <w:rsid w:val="00B52B55"/>
    <w:rsid w:val="00B52DC6"/>
    <w:rsid w:val="00B5364E"/>
    <w:rsid w:val="00B53A36"/>
    <w:rsid w:val="00B556F4"/>
    <w:rsid w:val="00B55AE8"/>
    <w:rsid w:val="00B56113"/>
    <w:rsid w:val="00B56886"/>
    <w:rsid w:val="00B56897"/>
    <w:rsid w:val="00B57623"/>
    <w:rsid w:val="00B602CE"/>
    <w:rsid w:val="00B6065F"/>
    <w:rsid w:val="00B61556"/>
    <w:rsid w:val="00B6162F"/>
    <w:rsid w:val="00B62C57"/>
    <w:rsid w:val="00B63304"/>
    <w:rsid w:val="00B634BE"/>
    <w:rsid w:val="00B63793"/>
    <w:rsid w:val="00B6458B"/>
    <w:rsid w:val="00B64848"/>
    <w:rsid w:val="00B6704A"/>
    <w:rsid w:val="00B730EB"/>
    <w:rsid w:val="00B74665"/>
    <w:rsid w:val="00B75281"/>
    <w:rsid w:val="00B75DE8"/>
    <w:rsid w:val="00B80698"/>
    <w:rsid w:val="00B80AAE"/>
    <w:rsid w:val="00B81172"/>
    <w:rsid w:val="00B82F19"/>
    <w:rsid w:val="00B83B07"/>
    <w:rsid w:val="00B83D3C"/>
    <w:rsid w:val="00B85394"/>
    <w:rsid w:val="00B8701C"/>
    <w:rsid w:val="00B8756C"/>
    <w:rsid w:val="00B876A0"/>
    <w:rsid w:val="00B87BC2"/>
    <w:rsid w:val="00B90095"/>
    <w:rsid w:val="00B91AAA"/>
    <w:rsid w:val="00B91C3B"/>
    <w:rsid w:val="00B9236C"/>
    <w:rsid w:val="00B93AB4"/>
    <w:rsid w:val="00B9402A"/>
    <w:rsid w:val="00B968C8"/>
    <w:rsid w:val="00B96CBA"/>
    <w:rsid w:val="00B9748B"/>
    <w:rsid w:val="00B9767F"/>
    <w:rsid w:val="00BA17E7"/>
    <w:rsid w:val="00BA27D2"/>
    <w:rsid w:val="00BA2CA5"/>
    <w:rsid w:val="00BA30AA"/>
    <w:rsid w:val="00BA497A"/>
    <w:rsid w:val="00BA58D9"/>
    <w:rsid w:val="00BA6A12"/>
    <w:rsid w:val="00BA71C5"/>
    <w:rsid w:val="00BB014F"/>
    <w:rsid w:val="00BB0797"/>
    <w:rsid w:val="00BB1CA5"/>
    <w:rsid w:val="00BB273C"/>
    <w:rsid w:val="00BB36C4"/>
    <w:rsid w:val="00BB374D"/>
    <w:rsid w:val="00BB3A29"/>
    <w:rsid w:val="00BB3C11"/>
    <w:rsid w:val="00BB4C8F"/>
    <w:rsid w:val="00BB6995"/>
    <w:rsid w:val="00BB7F1C"/>
    <w:rsid w:val="00BC13FE"/>
    <w:rsid w:val="00BC4AA9"/>
    <w:rsid w:val="00BC4D69"/>
    <w:rsid w:val="00BC532F"/>
    <w:rsid w:val="00BC5877"/>
    <w:rsid w:val="00BC65F9"/>
    <w:rsid w:val="00BC66DE"/>
    <w:rsid w:val="00BC6FC1"/>
    <w:rsid w:val="00BD09F1"/>
    <w:rsid w:val="00BD396C"/>
    <w:rsid w:val="00BD5CD6"/>
    <w:rsid w:val="00BD5E01"/>
    <w:rsid w:val="00BD7060"/>
    <w:rsid w:val="00BD76FC"/>
    <w:rsid w:val="00BE0867"/>
    <w:rsid w:val="00BE2841"/>
    <w:rsid w:val="00BE5015"/>
    <w:rsid w:val="00BE6DDB"/>
    <w:rsid w:val="00BE75DB"/>
    <w:rsid w:val="00BF2024"/>
    <w:rsid w:val="00BF32BE"/>
    <w:rsid w:val="00BF35C6"/>
    <w:rsid w:val="00BF370A"/>
    <w:rsid w:val="00BF3CCC"/>
    <w:rsid w:val="00BF5F74"/>
    <w:rsid w:val="00BF6267"/>
    <w:rsid w:val="00C0061D"/>
    <w:rsid w:val="00C00743"/>
    <w:rsid w:val="00C01028"/>
    <w:rsid w:val="00C014E0"/>
    <w:rsid w:val="00C0271C"/>
    <w:rsid w:val="00C0360B"/>
    <w:rsid w:val="00C039EE"/>
    <w:rsid w:val="00C05765"/>
    <w:rsid w:val="00C072DC"/>
    <w:rsid w:val="00C0776B"/>
    <w:rsid w:val="00C07B99"/>
    <w:rsid w:val="00C109E3"/>
    <w:rsid w:val="00C111E6"/>
    <w:rsid w:val="00C12418"/>
    <w:rsid w:val="00C13595"/>
    <w:rsid w:val="00C142B4"/>
    <w:rsid w:val="00C14D8B"/>
    <w:rsid w:val="00C17777"/>
    <w:rsid w:val="00C2206C"/>
    <w:rsid w:val="00C22264"/>
    <w:rsid w:val="00C226A4"/>
    <w:rsid w:val="00C22D84"/>
    <w:rsid w:val="00C22DC0"/>
    <w:rsid w:val="00C2337C"/>
    <w:rsid w:val="00C2350A"/>
    <w:rsid w:val="00C23DBA"/>
    <w:rsid w:val="00C24E62"/>
    <w:rsid w:val="00C250B0"/>
    <w:rsid w:val="00C25E4E"/>
    <w:rsid w:val="00C272F9"/>
    <w:rsid w:val="00C3041D"/>
    <w:rsid w:val="00C31AB7"/>
    <w:rsid w:val="00C32141"/>
    <w:rsid w:val="00C32223"/>
    <w:rsid w:val="00C328E4"/>
    <w:rsid w:val="00C34C7B"/>
    <w:rsid w:val="00C35090"/>
    <w:rsid w:val="00C364CB"/>
    <w:rsid w:val="00C36C0D"/>
    <w:rsid w:val="00C40EBF"/>
    <w:rsid w:val="00C41C1E"/>
    <w:rsid w:val="00C43C30"/>
    <w:rsid w:val="00C43DC6"/>
    <w:rsid w:val="00C44EA8"/>
    <w:rsid w:val="00C45A42"/>
    <w:rsid w:val="00C466BF"/>
    <w:rsid w:val="00C50843"/>
    <w:rsid w:val="00C51071"/>
    <w:rsid w:val="00C51E0F"/>
    <w:rsid w:val="00C51F1A"/>
    <w:rsid w:val="00C547AC"/>
    <w:rsid w:val="00C553B8"/>
    <w:rsid w:val="00C559E8"/>
    <w:rsid w:val="00C578D6"/>
    <w:rsid w:val="00C6421C"/>
    <w:rsid w:val="00C65D43"/>
    <w:rsid w:val="00C67F0F"/>
    <w:rsid w:val="00C723DA"/>
    <w:rsid w:val="00C72B50"/>
    <w:rsid w:val="00C72D74"/>
    <w:rsid w:val="00C753D3"/>
    <w:rsid w:val="00C75A73"/>
    <w:rsid w:val="00C75F07"/>
    <w:rsid w:val="00C77816"/>
    <w:rsid w:val="00C77CEE"/>
    <w:rsid w:val="00C8143A"/>
    <w:rsid w:val="00C814E8"/>
    <w:rsid w:val="00C8313F"/>
    <w:rsid w:val="00C83862"/>
    <w:rsid w:val="00C84313"/>
    <w:rsid w:val="00C87820"/>
    <w:rsid w:val="00C9030A"/>
    <w:rsid w:val="00C907C5"/>
    <w:rsid w:val="00C91AFD"/>
    <w:rsid w:val="00C931FC"/>
    <w:rsid w:val="00C9343B"/>
    <w:rsid w:val="00C938F6"/>
    <w:rsid w:val="00C94BFA"/>
    <w:rsid w:val="00C9538D"/>
    <w:rsid w:val="00C96533"/>
    <w:rsid w:val="00CA03DA"/>
    <w:rsid w:val="00CA1917"/>
    <w:rsid w:val="00CA2898"/>
    <w:rsid w:val="00CA2C83"/>
    <w:rsid w:val="00CA3519"/>
    <w:rsid w:val="00CA5DEA"/>
    <w:rsid w:val="00CB0CE8"/>
    <w:rsid w:val="00CB2139"/>
    <w:rsid w:val="00CB26EF"/>
    <w:rsid w:val="00CB2C2E"/>
    <w:rsid w:val="00CB34F5"/>
    <w:rsid w:val="00CB4C5B"/>
    <w:rsid w:val="00CB516C"/>
    <w:rsid w:val="00CB5A97"/>
    <w:rsid w:val="00CB7886"/>
    <w:rsid w:val="00CC02BB"/>
    <w:rsid w:val="00CC04D0"/>
    <w:rsid w:val="00CC4FF4"/>
    <w:rsid w:val="00CC745C"/>
    <w:rsid w:val="00CC75F9"/>
    <w:rsid w:val="00CC7F73"/>
    <w:rsid w:val="00CD2C44"/>
    <w:rsid w:val="00CD3589"/>
    <w:rsid w:val="00CD5D3A"/>
    <w:rsid w:val="00CD6368"/>
    <w:rsid w:val="00CD65A6"/>
    <w:rsid w:val="00CD669B"/>
    <w:rsid w:val="00CE06B4"/>
    <w:rsid w:val="00CE2D6B"/>
    <w:rsid w:val="00CE3DD1"/>
    <w:rsid w:val="00CE59DD"/>
    <w:rsid w:val="00CE744F"/>
    <w:rsid w:val="00CF0339"/>
    <w:rsid w:val="00CF2069"/>
    <w:rsid w:val="00CF37CB"/>
    <w:rsid w:val="00CF49D4"/>
    <w:rsid w:val="00CF4C72"/>
    <w:rsid w:val="00CF5E8A"/>
    <w:rsid w:val="00CF6F03"/>
    <w:rsid w:val="00CF7447"/>
    <w:rsid w:val="00CF7671"/>
    <w:rsid w:val="00CF76A5"/>
    <w:rsid w:val="00D01F51"/>
    <w:rsid w:val="00D02904"/>
    <w:rsid w:val="00D030EF"/>
    <w:rsid w:val="00D03ED7"/>
    <w:rsid w:val="00D04360"/>
    <w:rsid w:val="00D04B22"/>
    <w:rsid w:val="00D05023"/>
    <w:rsid w:val="00D05C2B"/>
    <w:rsid w:val="00D07C62"/>
    <w:rsid w:val="00D07F15"/>
    <w:rsid w:val="00D11237"/>
    <w:rsid w:val="00D115B8"/>
    <w:rsid w:val="00D117E5"/>
    <w:rsid w:val="00D122BE"/>
    <w:rsid w:val="00D1318F"/>
    <w:rsid w:val="00D1531A"/>
    <w:rsid w:val="00D15EEB"/>
    <w:rsid w:val="00D1609E"/>
    <w:rsid w:val="00D300A2"/>
    <w:rsid w:val="00D305F2"/>
    <w:rsid w:val="00D30D44"/>
    <w:rsid w:val="00D311B8"/>
    <w:rsid w:val="00D32243"/>
    <w:rsid w:val="00D32634"/>
    <w:rsid w:val="00D3286E"/>
    <w:rsid w:val="00D32A11"/>
    <w:rsid w:val="00D32E74"/>
    <w:rsid w:val="00D33523"/>
    <w:rsid w:val="00D371B1"/>
    <w:rsid w:val="00D37836"/>
    <w:rsid w:val="00D40B01"/>
    <w:rsid w:val="00D40C7C"/>
    <w:rsid w:val="00D4178F"/>
    <w:rsid w:val="00D41DA2"/>
    <w:rsid w:val="00D4205E"/>
    <w:rsid w:val="00D426B2"/>
    <w:rsid w:val="00D42DE4"/>
    <w:rsid w:val="00D43B3F"/>
    <w:rsid w:val="00D4489F"/>
    <w:rsid w:val="00D46211"/>
    <w:rsid w:val="00D46598"/>
    <w:rsid w:val="00D46711"/>
    <w:rsid w:val="00D50C14"/>
    <w:rsid w:val="00D519DB"/>
    <w:rsid w:val="00D532D7"/>
    <w:rsid w:val="00D534E7"/>
    <w:rsid w:val="00D53907"/>
    <w:rsid w:val="00D54835"/>
    <w:rsid w:val="00D54BB7"/>
    <w:rsid w:val="00D54D20"/>
    <w:rsid w:val="00D553E6"/>
    <w:rsid w:val="00D57C9A"/>
    <w:rsid w:val="00D62173"/>
    <w:rsid w:val="00D638B4"/>
    <w:rsid w:val="00D64C3B"/>
    <w:rsid w:val="00D64E48"/>
    <w:rsid w:val="00D65F57"/>
    <w:rsid w:val="00D66DDC"/>
    <w:rsid w:val="00D66FCB"/>
    <w:rsid w:val="00D72AB5"/>
    <w:rsid w:val="00D74404"/>
    <w:rsid w:val="00D74EF4"/>
    <w:rsid w:val="00D74F30"/>
    <w:rsid w:val="00D76727"/>
    <w:rsid w:val="00D776B4"/>
    <w:rsid w:val="00D77874"/>
    <w:rsid w:val="00D81781"/>
    <w:rsid w:val="00D81FBA"/>
    <w:rsid w:val="00D85E1C"/>
    <w:rsid w:val="00D8657E"/>
    <w:rsid w:val="00D869BA"/>
    <w:rsid w:val="00D86C29"/>
    <w:rsid w:val="00D87C51"/>
    <w:rsid w:val="00D908C6"/>
    <w:rsid w:val="00D954E6"/>
    <w:rsid w:val="00D973A6"/>
    <w:rsid w:val="00D978BF"/>
    <w:rsid w:val="00DA1122"/>
    <w:rsid w:val="00DA1C9C"/>
    <w:rsid w:val="00DA23D2"/>
    <w:rsid w:val="00DA2E4A"/>
    <w:rsid w:val="00DA3505"/>
    <w:rsid w:val="00DA3AD7"/>
    <w:rsid w:val="00DA5A7E"/>
    <w:rsid w:val="00DA7A46"/>
    <w:rsid w:val="00DA7DB9"/>
    <w:rsid w:val="00DB0618"/>
    <w:rsid w:val="00DB1C1A"/>
    <w:rsid w:val="00DB5BDD"/>
    <w:rsid w:val="00DB5F33"/>
    <w:rsid w:val="00DB6F6C"/>
    <w:rsid w:val="00DC1321"/>
    <w:rsid w:val="00DC13DC"/>
    <w:rsid w:val="00DC28B5"/>
    <w:rsid w:val="00DC2A7A"/>
    <w:rsid w:val="00DC74CE"/>
    <w:rsid w:val="00DD1EAC"/>
    <w:rsid w:val="00DD5407"/>
    <w:rsid w:val="00DD5F1E"/>
    <w:rsid w:val="00DD6D15"/>
    <w:rsid w:val="00DD76B1"/>
    <w:rsid w:val="00DE2111"/>
    <w:rsid w:val="00DE2EAF"/>
    <w:rsid w:val="00DE3CEF"/>
    <w:rsid w:val="00DE6E76"/>
    <w:rsid w:val="00DE6E89"/>
    <w:rsid w:val="00DE71DA"/>
    <w:rsid w:val="00DE74E8"/>
    <w:rsid w:val="00DF0E31"/>
    <w:rsid w:val="00DF287A"/>
    <w:rsid w:val="00DF36FB"/>
    <w:rsid w:val="00DF453D"/>
    <w:rsid w:val="00DF47E8"/>
    <w:rsid w:val="00DF6129"/>
    <w:rsid w:val="00DF61FB"/>
    <w:rsid w:val="00DF7923"/>
    <w:rsid w:val="00E01B71"/>
    <w:rsid w:val="00E02246"/>
    <w:rsid w:val="00E030E7"/>
    <w:rsid w:val="00E03622"/>
    <w:rsid w:val="00E03D5B"/>
    <w:rsid w:val="00E04FAD"/>
    <w:rsid w:val="00E05CE2"/>
    <w:rsid w:val="00E1404B"/>
    <w:rsid w:val="00E146FB"/>
    <w:rsid w:val="00E15EFC"/>
    <w:rsid w:val="00E21314"/>
    <w:rsid w:val="00E21968"/>
    <w:rsid w:val="00E23974"/>
    <w:rsid w:val="00E24452"/>
    <w:rsid w:val="00E24E7A"/>
    <w:rsid w:val="00E250A4"/>
    <w:rsid w:val="00E26394"/>
    <w:rsid w:val="00E27BE4"/>
    <w:rsid w:val="00E310F3"/>
    <w:rsid w:val="00E34C4C"/>
    <w:rsid w:val="00E350B9"/>
    <w:rsid w:val="00E35FDD"/>
    <w:rsid w:val="00E36906"/>
    <w:rsid w:val="00E371A2"/>
    <w:rsid w:val="00E3773B"/>
    <w:rsid w:val="00E40A7E"/>
    <w:rsid w:val="00E4130A"/>
    <w:rsid w:val="00E41C95"/>
    <w:rsid w:val="00E424F9"/>
    <w:rsid w:val="00E43BD6"/>
    <w:rsid w:val="00E43EFD"/>
    <w:rsid w:val="00E46105"/>
    <w:rsid w:val="00E461C9"/>
    <w:rsid w:val="00E46C41"/>
    <w:rsid w:val="00E46EFC"/>
    <w:rsid w:val="00E47129"/>
    <w:rsid w:val="00E4722E"/>
    <w:rsid w:val="00E50271"/>
    <w:rsid w:val="00E510BD"/>
    <w:rsid w:val="00E51658"/>
    <w:rsid w:val="00E5230C"/>
    <w:rsid w:val="00E525AE"/>
    <w:rsid w:val="00E52861"/>
    <w:rsid w:val="00E5513F"/>
    <w:rsid w:val="00E56111"/>
    <w:rsid w:val="00E56925"/>
    <w:rsid w:val="00E602A2"/>
    <w:rsid w:val="00E60639"/>
    <w:rsid w:val="00E6082E"/>
    <w:rsid w:val="00E60BD3"/>
    <w:rsid w:val="00E61F6B"/>
    <w:rsid w:val="00E627BB"/>
    <w:rsid w:val="00E66516"/>
    <w:rsid w:val="00E6680C"/>
    <w:rsid w:val="00E70A64"/>
    <w:rsid w:val="00E7105B"/>
    <w:rsid w:val="00E723A8"/>
    <w:rsid w:val="00E738F0"/>
    <w:rsid w:val="00E73976"/>
    <w:rsid w:val="00E74D50"/>
    <w:rsid w:val="00E74EB9"/>
    <w:rsid w:val="00E74FD9"/>
    <w:rsid w:val="00E762F9"/>
    <w:rsid w:val="00E76743"/>
    <w:rsid w:val="00E7701B"/>
    <w:rsid w:val="00E80073"/>
    <w:rsid w:val="00E80088"/>
    <w:rsid w:val="00E82DDF"/>
    <w:rsid w:val="00E84066"/>
    <w:rsid w:val="00E868CA"/>
    <w:rsid w:val="00E8707D"/>
    <w:rsid w:val="00E902FA"/>
    <w:rsid w:val="00E92B0B"/>
    <w:rsid w:val="00E94FEF"/>
    <w:rsid w:val="00E965B1"/>
    <w:rsid w:val="00E97D33"/>
    <w:rsid w:val="00EA403E"/>
    <w:rsid w:val="00EA4183"/>
    <w:rsid w:val="00EA6C97"/>
    <w:rsid w:val="00EA7E52"/>
    <w:rsid w:val="00EB279F"/>
    <w:rsid w:val="00EB7A38"/>
    <w:rsid w:val="00EC101A"/>
    <w:rsid w:val="00EC3047"/>
    <w:rsid w:val="00EC3083"/>
    <w:rsid w:val="00EC3322"/>
    <w:rsid w:val="00EC4679"/>
    <w:rsid w:val="00EC5E27"/>
    <w:rsid w:val="00EC5ECB"/>
    <w:rsid w:val="00EC7688"/>
    <w:rsid w:val="00EC7FFB"/>
    <w:rsid w:val="00ED1FE2"/>
    <w:rsid w:val="00ED210F"/>
    <w:rsid w:val="00ED358C"/>
    <w:rsid w:val="00ED4432"/>
    <w:rsid w:val="00ED44CA"/>
    <w:rsid w:val="00ED490B"/>
    <w:rsid w:val="00ED60AF"/>
    <w:rsid w:val="00ED7AA0"/>
    <w:rsid w:val="00EE0425"/>
    <w:rsid w:val="00EE0E31"/>
    <w:rsid w:val="00EE1321"/>
    <w:rsid w:val="00EE1999"/>
    <w:rsid w:val="00EE375F"/>
    <w:rsid w:val="00EE44A2"/>
    <w:rsid w:val="00EE56C9"/>
    <w:rsid w:val="00EE5877"/>
    <w:rsid w:val="00EE6688"/>
    <w:rsid w:val="00EF0F09"/>
    <w:rsid w:val="00EF2444"/>
    <w:rsid w:val="00EF26D6"/>
    <w:rsid w:val="00EF2D21"/>
    <w:rsid w:val="00EF38D5"/>
    <w:rsid w:val="00EF3DF7"/>
    <w:rsid w:val="00EF4D78"/>
    <w:rsid w:val="00EF4FA0"/>
    <w:rsid w:val="00EF6203"/>
    <w:rsid w:val="00EF6923"/>
    <w:rsid w:val="00EF75EE"/>
    <w:rsid w:val="00EF75F5"/>
    <w:rsid w:val="00F01F35"/>
    <w:rsid w:val="00F01FD5"/>
    <w:rsid w:val="00F02829"/>
    <w:rsid w:val="00F04472"/>
    <w:rsid w:val="00F053BB"/>
    <w:rsid w:val="00F061F7"/>
    <w:rsid w:val="00F1082D"/>
    <w:rsid w:val="00F10A73"/>
    <w:rsid w:val="00F10BE1"/>
    <w:rsid w:val="00F10DFA"/>
    <w:rsid w:val="00F12C1D"/>
    <w:rsid w:val="00F13C1E"/>
    <w:rsid w:val="00F14090"/>
    <w:rsid w:val="00F14402"/>
    <w:rsid w:val="00F14845"/>
    <w:rsid w:val="00F14846"/>
    <w:rsid w:val="00F14E1F"/>
    <w:rsid w:val="00F14E23"/>
    <w:rsid w:val="00F15F8C"/>
    <w:rsid w:val="00F1607D"/>
    <w:rsid w:val="00F230AA"/>
    <w:rsid w:val="00F260E7"/>
    <w:rsid w:val="00F2690F"/>
    <w:rsid w:val="00F26F6D"/>
    <w:rsid w:val="00F31640"/>
    <w:rsid w:val="00F3214E"/>
    <w:rsid w:val="00F331B4"/>
    <w:rsid w:val="00F34BC3"/>
    <w:rsid w:val="00F3546C"/>
    <w:rsid w:val="00F36FAA"/>
    <w:rsid w:val="00F40903"/>
    <w:rsid w:val="00F42446"/>
    <w:rsid w:val="00F42889"/>
    <w:rsid w:val="00F42D8A"/>
    <w:rsid w:val="00F4312A"/>
    <w:rsid w:val="00F45969"/>
    <w:rsid w:val="00F45C36"/>
    <w:rsid w:val="00F4640D"/>
    <w:rsid w:val="00F47438"/>
    <w:rsid w:val="00F47AE5"/>
    <w:rsid w:val="00F50CF3"/>
    <w:rsid w:val="00F51216"/>
    <w:rsid w:val="00F51829"/>
    <w:rsid w:val="00F541F6"/>
    <w:rsid w:val="00F551F4"/>
    <w:rsid w:val="00F55632"/>
    <w:rsid w:val="00F57325"/>
    <w:rsid w:val="00F60EDD"/>
    <w:rsid w:val="00F6170A"/>
    <w:rsid w:val="00F676F3"/>
    <w:rsid w:val="00F71D5A"/>
    <w:rsid w:val="00F72357"/>
    <w:rsid w:val="00F728B0"/>
    <w:rsid w:val="00F72AE3"/>
    <w:rsid w:val="00F7392E"/>
    <w:rsid w:val="00F74725"/>
    <w:rsid w:val="00F748F4"/>
    <w:rsid w:val="00F813B0"/>
    <w:rsid w:val="00F817D9"/>
    <w:rsid w:val="00F822E8"/>
    <w:rsid w:val="00F82557"/>
    <w:rsid w:val="00F82A64"/>
    <w:rsid w:val="00F83582"/>
    <w:rsid w:val="00F83A56"/>
    <w:rsid w:val="00F83C14"/>
    <w:rsid w:val="00F84383"/>
    <w:rsid w:val="00F85051"/>
    <w:rsid w:val="00F856A3"/>
    <w:rsid w:val="00F857F7"/>
    <w:rsid w:val="00F9147A"/>
    <w:rsid w:val="00F91ACE"/>
    <w:rsid w:val="00F92450"/>
    <w:rsid w:val="00F925EE"/>
    <w:rsid w:val="00F92698"/>
    <w:rsid w:val="00F9284C"/>
    <w:rsid w:val="00F94E2C"/>
    <w:rsid w:val="00FA0972"/>
    <w:rsid w:val="00FA118E"/>
    <w:rsid w:val="00FA2A42"/>
    <w:rsid w:val="00FA2BCD"/>
    <w:rsid w:val="00FA31F4"/>
    <w:rsid w:val="00FA3329"/>
    <w:rsid w:val="00FA4CF6"/>
    <w:rsid w:val="00FA576D"/>
    <w:rsid w:val="00FA59E0"/>
    <w:rsid w:val="00FA7C38"/>
    <w:rsid w:val="00FA7F35"/>
    <w:rsid w:val="00FB0CC1"/>
    <w:rsid w:val="00FB0F54"/>
    <w:rsid w:val="00FB11AE"/>
    <w:rsid w:val="00FB167F"/>
    <w:rsid w:val="00FB3E0A"/>
    <w:rsid w:val="00FB502D"/>
    <w:rsid w:val="00FB5D71"/>
    <w:rsid w:val="00FB66AC"/>
    <w:rsid w:val="00FB6A96"/>
    <w:rsid w:val="00FB78D8"/>
    <w:rsid w:val="00FC0432"/>
    <w:rsid w:val="00FC286B"/>
    <w:rsid w:val="00FC3E91"/>
    <w:rsid w:val="00FC76EE"/>
    <w:rsid w:val="00FC78DA"/>
    <w:rsid w:val="00FD01C6"/>
    <w:rsid w:val="00FD0929"/>
    <w:rsid w:val="00FD2583"/>
    <w:rsid w:val="00FD4472"/>
    <w:rsid w:val="00FD45A3"/>
    <w:rsid w:val="00FD45DB"/>
    <w:rsid w:val="00FD4DA9"/>
    <w:rsid w:val="00FD5536"/>
    <w:rsid w:val="00FD60D3"/>
    <w:rsid w:val="00FD63AE"/>
    <w:rsid w:val="00FD6AB3"/>
    <w:rsid w:val="00FE0030"/>
    <w:rsid w:val="00FE0AC1"/>
    <w:rsid w:val="00FE0FD5"/>
    <w:rsid w:val="00FE15FA"/>
    <w:rsid w:val="00FE2DF8"/>
    <w:rsid w:val="00FE5450"/>
    <w:rsid w:val="00FE63A7"/>
    <w:rsid w:val="00FE7239"/>
    <w:rsid w:val="00FF01E8"/>
    <w:rsid w:val="00FF0F90"/>
    <w:rsid w:val="00FF173C"/>
    <w:rsid w:val="00FF1F3A"/>
    <w:rsid w:val="00FF5C14"/>
    <w:rsid w:val="00FF61AE"/>
    <w:rsid w:val="00FF627B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D42E8"/>
  <w15:chartTrackingRefBased/>
  <w15:docId w15:val="{961D8D23-F457-448F-B3F3-0E46070E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4AE3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</w:rPr>
  </w:style>
  <w:style w:type="paragraph" w:styleId="1">
    <w:name w:val="heading 1"/>
    <w:basedOn w:val="a"/>
    <w:next w:val="2"/>
    <w:link w:val="10"/>
    <w:qFormat/>
    <w:rsid w:val="00013BF1"/>
    <w:pPr>
      <w:keepNext/>
      <w:keepLines/>
      <w:pageBreakBefore/>
      <w:numPr>
        <w:numId w:val="20"/>
      </w:numPr>
      <w:spacing w:after="300"/>
      <w:contextualSpacing/>
      <w:jc w:val="center"/>
      <w:outlineLvl w:val="0"/>
    </w:pPr>
    <w:rPr>
      <w:rFonts w:cs="Times New Roman"/>
      <w:b/>
      <w:szCs w:val="28"/>
      <w:lang w:val="ru-RU"/>
    </w:rPr>
  </w:style>
  <w:style w:type="paragraph" w:styleId="2">
    <w:name w:val="heading 2"/>
    <w:basedOn w:val="1"/>
    <w:next w:val="a"/>
    <w:link w:val="20"/>
    <w:qFormat/>
    <w:rsid w:val="00B07E1A"/>
    <w:pPr>
      <w:numPr>
        <w:ilvl w:val="1"/>
      </w:numPr>
      <w:outlineLvl w:val="1"/>
    </w:pPr>
    <w:rPr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8E4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8E4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8E4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8E4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8E4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8E4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8E4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5AE8"/>
    <w:pPr>
      <w:spacing w:after="0" w:line="240" w:lineRule="auto"/>
      <w:ind w:firstLine="360"/>
      <w:jc w:val="both"/>
    </w:pPr>
    <w:rPr>
      <w:rFonts w:ascii="Times New Roman" w:eastAsia="Arial" w:hAnsi="Times New Roman" w:cs="Arial"/>
      <w:color w:val="000000"/>
      <w:sz w:val="28"/>
      <w:lang w:val="ru-RU"/>
    </w:rPr>
  </w:style>
  <w:style w:type="character" w:customStyle="1" w:styleId="10">
    <w:name w:val="Заголовок 1 Знак"/>
    <w:basedOn w:val="a0"/>
    <w:link w:val="1"/>
    <w:rsid w:val="005D0C6A"/>
    <w:rPr>
      <w:rFonts w:ascii="Times New Roman" w:eastAsia="Arial" w:hAnsi="Times New Roman" w:cs="Times New Roman"/>
      <w:b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rsid w:val="00B07E1A"/>
    <w:rPr>
      <w:rFonts w:ascii="Times New Roman" w:eastAsia="Arial" w:hAnsi="Times New Roman" w:cs="Times New Roman"/>
      <w:b/>
      <w:sz w:val="28"/>
      <w:szCs w:val="32"/>
      <w:lang w:val="ru-RU"/>
    </w:rPr>
  </w:style>
  <w:style w:type="character" w:styleId="a4">
    <w:name w:val="Placeholder Text"/>
    <w:basedOn w:val="a0"/>
    <w:uiPriority w:val="99"/>
    <w:semiHidden/>
    <w:rsid w:val="00D07C62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5D0C6A"/>
    <w:pPr>
      <w:numPr>
        <w:numId w:val="0"/>
      </w:numPr>
      <w:contextualSpacing w:val="0"/>
      <w:outlineLvl w:val="9"/>
    </w:pPr>
    <w:rPr>
      <w:rFonts w:eastAsiaTheme="majorEastAsia" w:cstheme="majorBidi"/>
      <w:szCs w:val="3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91C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1C9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91C9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B2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748A"/>
    <w:rPr>
      <w:rFonts w:ascii="Arial" w:eastAsia="Arial" w:hAnsi="Arial" w:cs="Arial"/>
      <w:color w:val="000000"/>
    </w:rPr>
  </w:style>
  <w:style w:type="paragraph" w:styleId="aa">
    <w:name w:val="footer"/>
    <w:basedOn w:val="a"/>
    <w:link w:val="ab"/>
    <w:uiPriority w:val="99"/>
    <w:unhideWhenUsed/>
    <w:rsid w:val="0017748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748A"/>
    <w:rPr>
      <w:rFonts w:ascii="Arial" w:eastAsia="Arial" w:hAnsi="Arial" w:cs="Arial"/>
      <w:color w:val="000000"/>
    </w:rPr>
  </w:style>
  <w:style w:type="paragraph" w:customStyle="1" w:styleId="ac">
    <w:name w:val="Листинг"/>
    <w:basedOn w:val="a"/>
    <w:qFormat/>
    <w:rsid w:val="001C4034"/>
    <w:pPr>
      <w:ind w:firstLine="0"/>
      <w:jc w:val="left"/>
    </w:pPr>
    <w:rPr>
      <w:noProof/>
    </w:rPr>
  </w:style>
  <w:style w:type="paragraph" w:styleId="ad">
    <w:name w:val="List Paragraph"/>
    <w:basedOn w:val="a"/>
    <w:uiPriority w:val="34"/>
    <w:qFormat/>
    <w:rsid w:val="00E7105B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433D9B"/>
    <w:pPr>
      <w:spacing w:after="200" w:line="240" w:lineRule="auto"/>
      <w:ind w:firstLine="0"/>
    </w:pPr>
    <w:rPr>
      <w:i/>
      <w:iCs/>
      <w:szCs w:val="18"/>
    </w:rPr>
  </w:style>
  <w:style w:type="paragraph" w:customStyle="1" w:styleId="af">
    <w:name w:val="Рисунок"/>
    <w:basedOn w:val="a"/>
    <w:next w:val="af0"/>
    <w:qFormat/>
    <w:rsid w:val="00521F02"/>
    <w:pPr>
      <w:ind w:firstLine="0"/>
      <w:jc w:val="center"/>
    </w:pPr>
    <w:rPr>
      <w:lang w:val="ru-RU"/>
    </w:rPr>
  </w:style>
  <w:style w:type="paragraph" w:customStyle="1" w:styleId="af0">
    <w:name w:val="Название рисунка"/>
    <w:basedOn w:val="ae"/>
    <w:next w:val="a"/>
    <w:qFormat/>
    <w:rsid w:val="00521F02"/>
    <w:pPr>
      <w:spacing w:after="0" w:line="360" w:lineRule="auto"/>
      <w:jc w:val="center"/>
    </w:pPr>
    <w:rPr>
      <w:lang w:val="ru-RU"/>
    </w:rPr>
  </w:style>
  <w:style w:type="paragraph" w:customStyle="1" w:styleId="af1">
    <w:name w:val="Перечисление людей в титульном листе"/>
    <w:basedOn w:val="a"/>
    <w:qFormat/>
    <w:rsid w:val="00522841"/>
    <w:pPr>
      <w:tabs>
        <w:tab w:val="left" w:pos="4536"/>
        <w:tab w:val="left" w:pos="4820"/>
        <w:tab w:val="left" w:pos="6237"/>
      </w:tabs>
      <w:spacing w:line="240" w:lineRule="auto"/>
      <w:ind w:firstLine="0"/>
      <w:jc w:val="left"/>
    </w:pPr>
    <w:rPr>
      <w:noProof/>
    </w:rPr>
  </w:style>
  <w:style w:type="paragraph" w:styleId="af2">
    <w:name w:val="footnote text"/>
    <w:basedOn w:val="a"/>
    <w:link w:val="af3"/>
    <w:uiPriority w:val="99"/>
    <w:semiHidden/>
    <w:unhideWhenUsed/>
    <w:rsid w:val="00DF47E8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DF47E8"/>
    <w:rPr>
      <w:rFonts w:ascii="Times New Roman" w:eastAsia="Arial" w:hAnsi="Times New Roman" w:cs="Arial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DF47E8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C328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28E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8E4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8E4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8E4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8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8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5">
    <w:name w:val="Unresolved Mention"/>
    <w:basedOn w:val="a0"/>
    <w:uiPriority w:val="99"/>
    <w:semiHidden/>
    <w:unhideWhenUsed/>
    <w:rsid w:val="00051FBD"/>
    <w:rPr>
      <w:color w:val="808080"/>
      <w:shd w:val="clear" w:color="auto" w:fill="E6E6E6"/>
    </w:rPr>
  </w:style>
  <w:style w:type="paragraph" w:styleId="af6">
    <w:name w:val="Balloon Text"/>
    <w:basedOn w:val="a"/>
    <w:link w:val="af7"/>
    <w:uiPriority w:val="99"/>
    <w:semiHidden/>
    <w:unhideWhenUsed/>
    <w:rsid w:val="00B82F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B82F19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HTML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JavaScript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%D0%92%D0%B5%D0%B1-%D0%BF%D1%80%D0%B8%D0%BB%D0%BE%D0%B6%D0%B5%D0%BD%D0%B8%D0%B5" TargetMode="External"/><Relationship Id="rId25" Type="http://schemas.openxmlformats.org/officeDocument/2006/relationships/header" Target="header1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0%D0%B9%D1%82" TargetMode="External"/><Relationship Id="rId20" Type="http://schemas.openxmlformats.org/officeDocument/2006/relationships/hyperlink" Target="https://ru.wikipedia.org/wiki/%D0%A2%D0%B8%D0%BF%D0%BE%D0%B3%D1%80%D0%B0%D1%84%D0%B8%D0%BA%D0%B0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2011_%D0%B3%D0%BE%D0%B4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19_%D0%B0%D0%B2%D0%B3%D1%83%D1%81%D1%82%D0%B0" TargetMode="External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CSS" TargetMode="External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Twitter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3B644-51F8-4C17-9596-C36243FA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21</Pages>
  <Words>2406</Words>
  <Characters>13719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5517</cp:revision>
  <cp:lastPrinted>2017-12-24T19:31:00Z</cp:lastPrinted>
  <dcterms:created xsi:type="dcterms:W3CDTF">2016-10-09T15:04:00Z</dcterms:created>
  <dcterms:modified xsi:type="dcterms:W3CDTF">2017-12-24T19:32:00Z</dcterms:modified>
</cp:coreProperties>
</file>